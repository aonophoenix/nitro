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FD369" w14:textId="77777777" w:rsidR="00BB749A" w:rsidRDefault="00BB749A" w:rsidP="0072228D">
      <w:pPr>
        <w:spacing w:after="0" w:line="240" w:lineRule="auto"/>
        <w:jc w:val="center"/>
        <w:rPr>
          <w:rFonts w:ascii="Arial" w:eastAsia="Times New Roman" w:hAnsi="Arial" w:cs="Arial"/>
          <w:color w:val="000000"/>
        </w:rPr>
      </w:pPr>
      <w:r>
        <w:rPr>
          <w:rFonts w:ascii="Arial" w:eastAsia="Times New Roman" w:hAnsi="Arial" w:cs="Arial"/>
          <w:color w:val="000000"/>
        </w:rPr>
        <w:t>Analysis of the effect of different irrigation and fertilization s</w:t>
      </w:r>
      <w:r w:rsidR="0072228D">
        <w:rPr>
          <w:rFonts w:ascii="Arial" w:eastAsia="Times New Roman" w:hAnsi="Arial" w:cs="Arial"/>
          <w:color w:val="000000"/>
        </w:rPr>
        <w:t>trategies in Kentucky bluegrass</w:t>
      </w:r>
    </w:p>
    <w:p w14:paraId="21BE2C34" w14:textId="77777777" w:rsidR="0072228D" w:rsidRDefault="0072228D" w:rsidP="0072228D">
      <w:pPr>
        <w:spacing w:after="0" w:line="240" w:lineRule="auto"/>
        <w:jc w:val="center"/>
        <w:rPr>
          <w:rFonts w:ascii="Arial" w:eastAsia="Times New Roman" w:hAnsi="Arial" w:cs="Arial"/>
          <w:color w:val="000000"/>
        </w:rPr>
      </w:pPr>
    </w:p>
    <w:p w14:paraId="17B27E31" w14:textId="77777777" w:rsidR="0072228D" w:rsidRDefault="0072228D" w:rsidP="0072228D">
      <w:pPr>
        <w:spacing w:after="0" w:line="240" w:lineRule="auto"/>
        <w:jc w:val="center"/>
        <w:rPr>
          <w:rFonts w:ascii="Arial" w:eastAsia="Times New Roman" w:hAnsi="Arial" w:cs="Arial"/>
          <w:color w:val="000000"/>
        </w:rPr>
      </w:pPr>
      <w:r>
        <w:rPr>
          <w:rFonts w:ascii="Arial" w:eastAsia="Times New Roman" w:hAnsi="Arial" w:cs="Arial"/>
          <w:color w:val="000000"/>
        </w:rPr>
        <w:t>Justin Shattuck, Hayley Mangelson</w:t>
      </w:r>
    </w:p>
    <w:p w14:paraId="359FD33A" w14:textId="77777777" w:rsidR="00BB749A" w:rsidRDefault="00BB749A" w:rsidP="00BB749A">
      <w:pPr>
        <w:spacing w:after="0" w:line="240" w:lineRule="auto"/>
        <w:jc w:val="center"/>
        <w:rPr>
          <w:rFonts w:ascii="Arial" w:eastAsia="Times New Roman" w:hAnsi="Arial" w:cs="Arial"/>
          <w:color w:val="000000"/>
        </w:rPr>
      </w:pPr>
    </w:p>
    <w:p w14:paraId="4F771F1A" w14:textId="77777777" w:rsidR="00CE67A3" w:rsidRDefault="0072228D" w:rsidP="0072228D">
      <w:pPr>
        <w:spacing w:after="0" w:line="240" w:lineRule="auto"/>
        <w:jc w:val="center"/>
        <w:rPr>
          <w:rFonts w:ascii="Arial" w:eastAsia="Times New Roman" w:hAnsi="Arial" w:cs="Arial"/>
          <w:color w:val="000000"/>
        </w:rPr>
      </w:pPr>
      <w:r>
        <w:rPr>
          <w:rFonts w:ascii="Arial" w:eastAsia="Times New Roman" w:hAnsi="Arial" w:cs="Arial"/>
          <w:color w:val="000000"/>
        </w:rPr>
        <w:t>INTRODUCTION</w:t>
      </w:r>
    </w:p>
    <w:p w14:paraId="27F109C7" w14:textId="77777777" w:rsidR="0072228D" w:rsidRPr="008B1B30" w:rsidRDefault="0072228D" w:rsidP="0072228D">
      <w:pPr>
        <w:spacing w:after="0" w:line="240" w:lineRule="auto"/>
        <w:rPr>
          <w:rFonts w:ascii="Times New Roman" w:eastAsia="Times New Roman" w:hAnsi="Times New Roman" w:cs="Times New Roman"/>
          <w:sz w:val="24"/>
          <w:szCs w:val="24"/>
        </w:rPr>
      </w:pPr>
    </w:p>
    <w:p w14:paraId="6510EF42" w14:textId="77777777" w:rsidR="00CE67A3" w:rsidRDefault="00CE67A3" w:rsidP="00C31ADD">
      <w:pPr>
        <w:spacing w:after="0" w:line="240" w:lineRule="auto"/>
        <w:ind w:firstLine="360"/>
        <w:rPr>
          <w:rFonts w:ascii="Arial" w:eastAsia="Times New Roman" w:hAnsi="Arial" w:cs="Arial"/>
          <w:color w:val="000000"/>
        </w:rPr>
      </w:pPr>
      <w:r>
        <w:rPr>
          <w:rFonts w:ascii="Arial" w:eastAsia="Times New Roman" w:hAnsi="Arial" w:cs="Arial"/>
          <w:color w:val="000000"/>
        </w:rPr>
        <w:t>Rapid population growth, economic development, and climate change are all contributing to increased demands on global water resources. Water stress is already apparent in arid and dense</w:t>
      </w:r>
      <w:r w:rsidR="00FD7218">
        <w:rPr>
          <w:rFonts w:ascii="Arial" w:eastAsia="Times New Roman" w:hAnsi="Arial" w:cs="Arial"/>
          <w:color w:val="000000"/>
        </w:rPr>
        <w:t>ly populated regions world-wide and projections show that water scarcity shows a pattern of pandemic increase in the years to come.</w:t>
      </w:r>
      <w:r w:rsidR="00422075">
        <w:rPr>
          <w:rFonts w:ascii="Arial" w:eastAsia="Times New Roman" w:hAnsi="Arial" w:cs="Arial"/>
          <w:color w:val="000000"/>
        </w:rPr>
        <w:t xml:space="preserve"> The areas at most risk are urban areas, which are projected to be the location of much of the world’s population increase</w:t>
      </w:r>
      <w:r w:rsidR="008E497C">
        <w:rPr>
          <w:rFonts w:ascii="Arial" w:eastAsia="Times New Roman" w:hAnsi="Arial" w:cs="Arial"/>
          <w:color w:val="000000"/>
        </w:rPr>
        <w:fldChar w:fldCharType="begin" w:fldLock="1"/>
      </w:r>
      <w:r w:rsidR="008E497C">
        <w:rPr>
          <w:rFonts w:ascii="Arial" w:eastAsia="Times New Roman" w:hAnsi="Arial" w:cs="Arial"/>
          <w:color w:val="000000"/>
        </w:rPr>
        <w:instrText>ADDIN CSL_CITATION { "citationItems" : [ { "id" : "ITEM-1", "itemData" : { "DOI" : "10.1126/SCIENCE.289.5477.284", "ISSN" : "0036-8075", "PMID" : "10894773", "abstract" : "The future adequacy of freshwater resources is difficult to assess, owing to a complex and rapidly changing geography of water supply and use. Numerical experiments combining climate model outputs, water budgets, and socioeconomic information along digitized river networks demonstrate that (i) a large proportion of the world's population is currently experiencing water stress and (ii) rising water demands greatly outweigh greenhouse warming in defining the state of global water systems to 2025. Consideration of direct human impacts on global water supply remains a poorly articulated but potentially important facet of the larger global change question.", "author" : [ { "dropping-particle" : "", "family" : "V\u00f6r\u00f6smarty", "given" : "C J", "non-dropping-particle" : "", "parse-names" : false, "suffix" : "" }, { "dropping-particle" : "", "family" : "Green", "given" : "P", "non-dropping-particle" : "", "parse-names" : false, "suffix" : "" }, { "dropping-particle" : "", "family" : "Salisbury", "given" : "J", "non-dropping-particle" : "", "parse-names" : false, "suffix" : "" }, { "dropping-particle" : "", "family" : "Lammers", "given" : "R B", "non-dropping-particle" : "", "parse-names" : false, "suffix" : "" } ], "container-title" : "Science (New York, N.Y.)", "id" : "ITEM-1", "issue" : "5477", "issued" : { "date-parts" : [ [ "2000", "7", "14" ] ] }, "page" : "284-8", "publisher" : "American Association for the Advancement of Science", "title" : "Global water resources: vulnerability from climate change and population growth.", "type" : "article-journal", "volume" : "289" }, "uris" : [ "http://www.mendeley.com/documents/?uuid=c428f22e-9ca1-38b4-aa2c-23dea4f9ceeb" ] }, { "id" : "ITEM-2", "itemData" : { "DOI" : "10.1016/J.IJSBE.2015.11.001", "ISSN" : "2212-6090", "abstract" : "Ensuring adequate water supply to urban areas is a challenging task due to factors such as rapid urban growth, increasing water demand and climate change. In developing a sustainable water supply system, it is important to identify the dominant water demand factors for any given water supply scheme. This paper applies principal components analysis to identify the factors that dominate residential water demand using the Blue Mountains Water Supply System in Australia as a case study. The results show that the influence of community intervention factors (e.g. use of water efficient appliances and rainwater tanks) on water demand are among the most significant. The result also confirmed that the community intervention programmes and water pricing policy together can play a noticeable role in reducing the overall water demand. On the other hand, the influence of rainfall on water demand is found to be very limited, while temperature shows some degree of correlation with water demand. The results of this study would help water authorities to plan for effective water demand management strategies and to develop a water demand forecasting model with appropriate climatic factors to achieve sustainable water resources management. The methodology developed in this paper can be adapted to other water supply systems to identify the influential factors in water demand modelling and to devise an effective demand management strategy.", "author" : [ { "dropping-particle" : "", "family" : "Haque", "given" : "Md Mahmudul", "non-dropping-particle" : "", "parse-names" : false, "suffix" : "" }, { "dropping-particle" : "", "family" : "Egodawatta", "given" : "Prasanna", "non-dropping-particle" : "", "parse-names" : false, "suffix" : "" }, { "dropping-particle" : "", "family" : "Rahman", "given" : "Ataur", "non-dropping-particle" : "", "parse-names" : false, "suffix" : "" }, { "dropping-particle" : "", "family" : "Goonetilleke", "given" : "Ashantha", "non-dropping-particle" : "", "parse-names" : false, "suffix" : "" } ], "container-title" : "International Journal of Sustainable Built Environment", "id" : "ITEM-2", "issue" : "2", "issued" : { "date-parts" : [ [ "2015", "12", "1" ] ] }, "page" : "222-230", "publisher" : "Elsevier", "title" : "Assessing the significance of climate and community factors on urban water demand", "type" : "article-journal", "volume" : "4" }, "uris" : [ "http://www.mendeley.com/documents/?uuid=6ab913bb-2604-3ce4-b730-b6e4be54ca8b" ] } ], "mendeley" : { "formattedCitation" : "&lt;sup&gt;1,2&lt;/sup&gt;", "plainTextFormattedCitation" : "1,2", "previouslyFormattedCitation" : "&lt;sup&gt;1,2&lt;/sup&gt;" }, "properties" : {  }, "schema" : "https://github.com/citation-style-language/schema/raw/master/csl-citation.json" }</w:instrText>
      </w:r>
      <w:r w:rsidR="008E497C">
        <w:rPr>
          <w:rFonts w:ascii="Arial" w:eastAsia="Times New Roman" w:hAnsi="Arial" w:cs="Arial"/>
          <w:color w:val="000000"/>
        </w:rPr>
        <w:fldChar w:fldCharType="separate"/>
      </w:r>
      <w:r w:rsidR="008E497C" w:rsidRPr="008E497C">
        <w:rPr>
          <w:rFonts w:ascii="Arial" w:eastAsia="Times New Roman" w:hAnsi="Arial" w:cs="Arial"/>
          <w:noProof/>
          <w:color w:val="000000"/>
          <w:vertAlign w:val="superscript"/>
        </w:rPr>
        <w:t>1,2</w:t>
      </w:r>
      <w:r w:rsidR="008E497C">
        <w:rPr>
          <w:rFonts w:ascii="Arial" w:eastAsia="Times New Roman" w:hAnsi="Arial" w:cs="Arial"/>
          <w:color w:val="000000"/>
        </w:rPr>
        <w:fldChar w:fldCharType="end"/>
      </w:r>
      <w:r w:rsidR="00422075">
        <w:rPr>
          <w:rFonts w:ascii="Arial" w:eastAsia="Times New Roman" w:hAnsi="Arial" w:cs="Arial"/>
          <w:color w:val="000000"/>
        </w:rPr>
        <w:t xml:space="preserve">. </w:t>
      </w:r>
      <w:r w:rsidR="008E497C">
        <w:rPr>
          <w:rFonts w:ascii="Arial" w:eastAsia="Times New Roman" w:hAnsi="Arial" w:cs="Arial"/>
          <w:color w:val="000000"/>
        </w:rPr>
        <w:t>Because a</w:t>
      </w:r>
      <w:r w:rsidR="00422075">
        <w:rPr>
          <w:rFonts w:ascii="Arial" w:eastAsia="Times New Roman" w:hAnsi="Arial" w:cs="Arial"/>
          <w:color w:val="000000"/>
        </w:rPr>
        <w:t>griculture is estimated to be responsible for near</w:t>
      </w:r>
      <w:r w:rsidR="008B1B30">
        <w:rPr>
          <w:rFonts w:ascii="Arial" w:eastAsia="Times New Roman" w:hAnsi="Arial" w:cs="Arial"/>
          <w:color w:val="000000"/>
        </w:rPr>
        <w:t>ly 90% of ground</w:t>
      </w:r>
      <w:r w:rsidR="008E497C">
        <w:rPr>
          <w:rFonts w:ascii="Arial" w:eastAsia="Times New Roman" w:hAnsi="Arial" w:cs="Arial"/>
          <w:color w:val="000000"/>
        </w:rPr>
        <w:t>water</w:t>
      </w:r>
      <w:r w:rsidR="00422075">
        <w:rPr>
          <w:rFonts w:ascii="Arial" w:eastAsia="Times New Roman" w:hAnsi="Arial" w:cs="Arial"/>
          <w:color w:val="000000"/>
        </w:rPr>
        <w:t xml:space="preserve"> consumption globally</w:t>
      </w:r>
      <w:r w:rsidR="008E497C">
        <w:rPr>
          <w:rFonts w:ascii="Arial" w:eastAsia="Times New Roman" w:hAnsi="Arial" w:cs="Arial"/>
          <w:color w:val="000000"/>
        </w:rPr>
        <w:fldChar w:fldCharType="begin" w:fldLock="1"/>
      </w:r>
      <w:r w:rsidR="008E497C">
        <w:rPr>
          <w:rFonts w:ascii="Arial" w:eastAsia="Times New Roman" w:hAnsi="Arial" w:cs="Arial"/>
          <w:color w:val="000000"/>
        </w:rPr>
        <w:instrText>ADDIN CSL_CITATION { "citationItems" : [ { "id" : "ITEM-1", "itemData" : { "DOI" : "10.1029/2007WR006331", "ISSN" : "00431397", "author" : [ { "dropping-particle" : "", "family" : "Rost", "given" : "Stefanie", "non-dropping-particle" : "", "parse-names" : false, "suffix" : "" }, { "dropping-particle" : "", "family" : "Gerten", "given" : "Dieter", "non-dropping-particle" : "", "parse-names" : false, "suffix" : "" }, { "dropping-particle" : "", "family" : "Bondeau", "given" : "Alberte", "non-dropping-particle" : "", "parse-names" : false, "suffix" : "" }, { "dropping-particle" : "", "family" : "Lucht", "given" : "Wolfgang", "non-dropping-particle" : "", "parse-names" : false, "suffix" : "" }, { "dropping-particle" : "", "family" : "Rohwer", "given" : "Janine", "non-dropping-particle" : "", "parse-names" : false, "suffix" : "" }, { "dropping-particle" : "", "family" : "Schaphoff", "given" : "Sibyll", "non-dropping-particle" : "", "parse-names" : false, "suffix" : "" } ], "container-title" : "Water Resources Research", "id" : "ITEM-1", "issue" : "9", "issued" : { "date-parts" : [ [ "2008", "9", "1" ] ] }, "publisher" : "Wiley-Blackwell", "title" : "Agricultural green and blue water consumption and its influence on the global water system", "type" : "article-journal", "volume" : "44" }, "uris" : [ "http://www.mendeley.com/documents/?uuid=7a0833c4-1459-3c00-b8f3-99381e2f34c8" ] } ], "mendeley" : { "formattedCitation" : "&lt;sup&gt;3&lt;/sup&gt;", "plainTextFormattedCitation" : "3", "previouslyFormattedCitation" : "&lt;sup&gt;3&lt;/sup&gt;" }, "properties" : {  }, "schema" : "https://github.com/citation-style-language/schema/raw/master/csl-citation.json" }</w:instrText>
      </w:r>
      <w:r w:rsidR="008E497C">
        <w:rPr>
          <w:rFonts w:ascii="Arial" w:eastAsia="Times New Roman" w:hAnsi="Arial" w:cs="Arial"/>
          <w:color w:val="000000"/>
        </w:rPr>
        <w:fldChar w:fldCharType="separate"/>
      </w:r>
      <w:r w:rsidR="008E497C" w:rsidRPr="008E497C">
        <w:rPr>
          <w:rFonts w:ascii="Arial" w:eastAsia="Times New Roman" w:hAnsi="Arial" w:cs="Arial"/>
          <w:noProof/>
          <w:color w:val="000000"/>
          <w:vertAlign w:val="superscript"/>
        </w:rPr>
        <w:t>3</w:t>
      </w:r>
      <w:r w:rsidR="008E497C">
        <w:rPr>
          <w:rFonts w:ascii="Arial" w:eastAsia="Times New Roman" w:hAnsi="Arial" w:cs="Arial"/>
          <w:color w:val="000000"/>
        </w:rPr>
        <w:fldChar w:fldCharType="end"/>
      </w:r>
      <w:r w:rsidR="008E497C">
        <w:rPr>
          <w:rFonts w:ascii="Arial" w:eastAsia="Times New Roman" w:hAnsi="Arial" w:cs="Arial"/>
          <w:color w:val="000000"/>
        </w:rPr>
        <w:t>, it stands to reason that water conservation has been emphasized in agricultural systems. However, locally available water in urban locations is at risk. One area in which water use could be significantly decreased in urban ecosystems, particularly in arid and semi-arid environments, is in landscaping</w:t>
      </w:r>
      <w:r w:rsidR="008E497C">
        <w:rPr>
          <w:rFonts w:ascii="Arial" w:eastAsia="Times New Roman" w:hAnsi="Arial" w:cs="Arial"/>
          <w:color w:val="000000"/>
        </w:rPr>
        <w:fldChar w:fldCharType="begin" w:fldLock="1"/>
      </w:r>
      <w:r w:rsidR="008E497C">
        <w:rPr>
          <w:rFonts w:ascii="Arial" w:eastAsia="Times New Roman" w:hAnsi="Arial" w:cs="Arial"/>
          <w:color w:val="000000"/>
        </w:rPr>
        <w:instrText>ADDIN CSL_CITATION { "citationItems" : [ { "id" : "ITEM-1", "itemData" : { "abstract" : "Improving urban water-use efficiency is a key solution to California's short-term and long-term water challenges: from drought to unsustainable groundwater use to growing tensions over limited supplies. Reducing unnecessary water withdrawals leaves more water in reservoirs and aquifers for future use and has tangible benefits to fish and other wildlife in our rivers and estuaries. In addition, improving water-use efficiency and reducing waste can save energy, lower water and wastewater treatment costs, and eliminate the need for costly new infrastructure. PAGe 2 | urban Water Conservation and efficiency Potential in California Between 2001 and 2010, California's urban water use averaged 9.1 million acre-feet per year, accounting for about one-fifth of the state's developed water use (DWR 2014). Based on our analysis, we found that businesses and industry can improve their water-use efficiency by 30 to 60 percent by adopting proven water-efficient technologies and practices. Residents can improve their home water efficiency by 40 to 60 percent by repairing leaks, installing the most efficient appliances and fixtures, and by replacing lawns and other water-intensive landscaping with plants requiring less water. In addition, water utilities can expand their efforts to identify and cut leaks and losses in underground pipes and other components of their distribution systems. Together, these measures could reduce urban water use by 2.9 million to 5.2 million acre-feet per year. All of this could be accomplished through more widespread adoption of technology and practices that are readily available and in use in California and around the world.", "id" : "ITEM-1", "issued" : { "date-parts" : [ [ "2014" ] ] }, "title" : "Urban Water Conservation and Efficiency Potential in California urbAn WAter use in CAliforniA", "type" : "article-journal" }, "uris" : [ "http://www.mendeley.com/documents/?uuid=8b843a64-8ccf-3a66-b0cd-604a0df41a7f" ] } ], "mendeley" : { "formattedCitation" : "&lt;sup&gt;4&lt;/sup&gt;", "plainTextFormattedCitation" : "4", "previouslyFormattedCitation" : "&lt;sup&gt;4&lt;/sup&gt;" }, "properties" : {  }, "schema" : "https://github.com/citation-style-language/schema/raw/master/csl-citation.json" }</w:instrText>
      </w:r>
      <w:r w:rsidR="008E497C">
        <w:rPr>
          <w:rFonts w:ascii="Arial" w:eastAsia="Times New Roman" w:hAnsi="Arial" w:cs="Arial"/>
          <w:color w:val="000000"/>
        </w:rPr>
        <w:fldChar w:fldCharType="separate"/>
      </w:r>
      <w:r w:rsidR="008E497C" w:rsidRPr="008E497C">
        <w:rPr>
          <w:rFonts w:ascii="Arial" w:eastAsia="Times New Roman" w:hAnsi="Arial" w:cs="Arial"/>
          <w:noProof/>
          <w:color w:val="000000"/>
          <w:vertAlign w:val="superscript"/>
        </w:rPr>
        <w:t>4</w:t>
      </w:r>
      <w:r w:rsidR="008E497C">
        <w:rPr>
          <w:rFonts w:ascii="Arial" w:eastAsia="Times New Roman" w:hAnsi="Arial" w:cs="Arial"/>
          <w:color w:val="000000"/>
        </w:rPr>
        <w:fldChar w:fldCharType="end"/>
      </w:r>
      <w:r w:rsidR="008E497C">
        <w:rPr>
          <w:rFonts w:ascii="Arial" w:eastAsia="Times New Roman" w:hAnsi="Arial" w:cs="Arial"/>
          <w:color w:val="000000"/>
        </w:rPr>
        <w:t>.</w:t>
      </w:r>
    </w:p>
    <w:p w14:paraId="55B79A41" w14:textId="77777777" w:rsidR="00796AA9" w:rsidRDefault="00C31ADD" w:rsidP="00796AA9">
      <w:pPr>
        <w:widowControl w:val="0"/>
        <w:autoSpaceDE w:val="0"/>
        <w:autoSpaceDN w:val="0"/>
        <w:adjustRightInd w:val="0"/>
        <w:spacing w:after="0" w:line="240" w:lineRule="auto"/>
        <w:ind w:firstLine="360"/>
        <w:rPr>
          <w:rFonts w:ascii="Arial" w:eastAsia="Times New Roman" w:hAnsi="Arial" w:cs="Arial"/>
          <w:color w:val="000000"/>
        </w:rPr>
      </w:pPr>
      <w:r>
        <w:rPr>
          <w:rFonts w:ascii="Arial" w:eastAsia="Times New Roman" w:hAnsi="Arial" w:cs="Arial"/>
          <w:color w:val="000000"/>
        </w:rPr>
        <w:t>U</w:t>
      </w:r>
      <w:r w:rsidR="00B05339" w:rsidRPr="00C31ADD">
        <w:rPr>
          <w:rFonts w:ascii="Arial" w:eastAsia="Times New Roman" w:hAnsi="Arial" w:cs="Arial"/>
          <w:color w:val="000000"/>
        </w:rPr>
        <w:t xml:space="preserve">rban water protection efforts have identified residential and commercial </w:t>
      </w:r>
      <w:r w:rsidR="00B33BAF">
        <w:rPr>
          <w:rFonts w:ascii="Arial" w:eastAsia="Times New Roman" w:hAnsi="Arial" w:cs="Arial"/>
          <w:color w:val="000000"/>
        </w:rPr>
        <w:t>landscapes as one o</w:t>
      </w:r>
      <w:r w:rsidR="00411A48">
        <w:rPr>
          <w:rFonts w:ascii="Arial" w:eastAsia="Times New Roman" w:hAnsi="Arial" w:cs="Arial"/>
          <w:color w:val="000000"/>
        </w:rPr>
        <w:t xml:space="preserve">f </w:t>
      </w:r>
      <w:r w:rsidR="00B05339" w:rsidRPr="00C31ADD">
        <w:rPr>
          <w:rFonts w:ascii="Arial" w:eastAsia="Times New Roman" w:hAnsi="Arial" w:cs="Arial"/>
          <w:color w:val="000000"/>
        </w:rPr>
        <w:t>the largest sources of conservation potential. These landscape</w:t>
      </w:r>
      <w:r w:rsidR="00EC24F6">
        <w:rPr>
          <w:rFonts w:ascii="Arial" w:eastAsia="Times New Roman" w:hAnsi="Arial" w:cs="Arial"/>
          <w:color w:val="000000"/>
        </w:rPr>
        <w:t>s are estimated to consume 4</w:t>
      </w:r>
      <w:r w:rsidR="00B05339" w:rsidRPr="00C31ADD">
        <w:rPr>
          <w:rFonts w:ascii="Arial" w:eastAsia="Times New Roman" w:hAnsi="Arial" w:cs="Arial"/>
          <w:color w:val="000000"/>
        </w:rPr>
        <w:t>0-70% of all municipal water.</w:t>
      </w:r>
      <w:r w:rsidR="00EC24F6">
        <w:rPr>
          <w:rFonts w:ascii="Arial" w:eastAsia="Times New Roman" w:hAnsi="Arial" w:cs="Arial"/>
          <w:color w:val="000000"/>
        </w:rPr>
        <w:fldChar w:fldCharType="begin" w:fldLock="1"/>
      </w:r>
      <w:r w:rsidR="00EC24F6">
        <w:rPr>
          <w:rFonts w:ascii="Arial" w:eastAsia="Times New Roman" w:hAnsi="Arial" w:cs="Arial"/>
          <w:color w:val="000000"/>
        </w:rPr>
        <w:instrText>ADDIN CSL_CITATION { "citationItems" : [ { "id" : "ITEM-1", "itemData" : { "ISSN" : "0018-5345", "author" : [ { "dropping-particle" : "", "family" : "St.", "given" : "Rolston", "non-dropping-particle" : "", "parse-names" : false, "suffix" : "" }, { "dropping-particle" : "", "family" : "Arnold", "given" : "Michael A.", "non-dropping-particle" : "", "parse-names" : false, "suffix" : "" }, { "dropping-particle" : "", "family" : "Wilkerson", "given" : "Don C.", "non-dropping-particle" : "", "parse-names" : false, "suffix" : "" }, { "dropping-particle" : "", "family" : "Devitt", "given" : "Dale A.", "non-dropping-particle" : "", "parse-names" : false, "suffix" : "" }, { "dropping-particle" : "", "family" : "Hurd", "given" : "Brian H.", "non-dropping-particle" : "", "parse-names" : false, "suffix" : "" }, { "dropping-particle" : "", "family" : "Lesikar", "given" : "Bruce J.", "non-dropping-particle" : "", "parse-names" : false, "suffix" : "" }, { "dropping-particle" : "", "family" : "Lohr", "given" : "Virginia I.", "non-dropping-particle" : "", "parse-names" : false, "suffix" : "" }, { "dropping-particle" : "", "family" : "Martin", "given" : "Chris A.", "non-dropping-particle" : "", "parse-names" : false, "suffix" : "" }, { "dropping-particle" : "V.", "family" : "McDonald", "given" : "Garry", "non-dropping-particle" : "", "parse-names" : false, "suffix" : "" }, { "dropping-particle" : "", "family" : "Morris", "given" : "Robert L.", "non-dropping-particle" : "", "parse-names" : false, "suffix" : "" }, { "dropping-particle" : "", "family" : "Pittenger", "given" : "Dennis R.", "non-dropping-particle" : "", "parse-names" : false, "suffix" : "" }, { "dropping-particle" : "", "family" : "Shaw", "given" : "David A.", "non-dropping-particle" : "", "parse-names" : false, "suffix" : "" }, { "dropping-particle" : "", "family" : "Zoldoske", "given" : "David F.", "non-dropping-particle" : "", "parse-names" : false, "suffix" : "" } ], "container-title" : "HortScience", "id" : "ITEM-1", "issue" : "7", "issued" : { "date-parts" : [ [ "2008", "12", "1" ] ] }, "number-of-pages" : "2081-2092", "publisher" : "The Society", "title" : "Efficient Water Use in Residential Urban Landscapes", "type" : "book", "volume" : "43" }, "uris" : [ "http://www.mendeley.com/documents/?uuid=d8eddb58-9867-3492-8789-a63d8755bf16" ] } ], "mendeley" : { "formattedCitation" : "&lt;sup&gt;5&lt;/sup&gt;", "plainTextFormattedCitation" : "5", "previouslyFormattedCitation" : "&lt;sup&gt;5&lt;/sup&gt;" }, "properties" : {  }, "schema" : "https://github.com/citation-style-language/schema/raw/master/csl-citation.json" }</w:instrText>
      </w:r>
      <w:r w:rsidR="00EC24F6">
        <w:rPr>
          <w:rFonts w:ascii="Arial" w:eastAsia="Times New Roman" w:hAnsi="Arial" w:cs="Arial"/>
          <w:color w:val="000000"/>
        </w:rPr>
        <w:fldChar w:fldCharType="separate"/>
      </w:r>
      <w:r w:rsidR="00EC24F6" w:rsidRPr="00EC24F6">
        <w:rPr>
          <w:rFonts w:ascii="Arial" w:eastAsia="Times New Roman" w:hAnsi="Arial" w:cs="Arial"/>
          <w:noProof/>
          <w:color w:val="000000"/>
          <w:vertAlign w:val="superscript"/>
        </w:rPr>
        <w:t>5</w:t>
      </w:r>
      <w:r w:rsidR="00EC24F6">
        <w:rPr>
          <w:rFonts w:ascii="Arial" w:eastAsia="Times New Roman" w:hAnsi="Arial" w:cs="Arial"/>
          <w:color w:val="000000"/>
        </w:rPr>
        <w:fldChar w:fldCharType="end"/>
      </w:r>
      <w:r w:rsidR="00BF0E65">
        <w:rPr>
          <w:rFonts w:ascii="Arial" w:eastAsia="Times New Roman" w:hAnsi="Arial" w:cs="Arial"/>
          <w:color w:val="000000"/>
        </w:rPr>
        <w:t xml:space="preserve"> Covering approximately 50 million acres in the US, t</w:t>
      </w:r>
      <w:r w:rsidRPr="00C31ADD">
        <w:rPr>
          <w:rFonts w:ascii="Arial" w:eastAsia="Times New Roman" w:hAnsi="Arial" w:cs="Arial"/>
          <w:color w:val="000000"/>
        </w:rPr>
        <w:t xml:space="preserve">urfgrass is the </w:t>
      </w:r>
      <w:r w:rsidR="004F053B" w:rsidRPr="00C31ADD">
        <w:rPr>
          <w:rFonts w:ascii="Arial" w:eastAsia="Times New Roman" w:hAnsi="Arial" w:cs="Arial"/>
          <w:color w:val="000000"/>
        </w:rPr>
        <w:t>most common landscape feature</w:t>
      </w:r>
      <w:r w:rsidRPr="00C31ADD">
        <w:rPr>
          <w:rFonts w:ascii="Arial" w:eastAsia="Times New Roman" w:hAnsi="Arial" w:cs="Arial"/>
          <w:color w:val="000000"/>
        </w:rPr>
        <w:t xml:space="preserve"> in </w:t>
      </w:r>
      <w:r w:rsidR="00BF0E65">
        <w:rPr>
          <w:rFonts w:ascii="Arial" w:eastAsia="Times New Roman" w:hAnsi="Arial" w:cs="Arial"/>
          <w:color w:val="000000"/>
        </w:rPr>
        <w:t xml:space="preserve">most urban landscapes and consumes the </w:t>
      </w:r>
      <w:r w:rsidR="004F053B" w:rsidRPr="00C31ADD">
        <w:rPr>
          <w:rFonts w:ascii="Arial" w:eastAsia="Times New Roman" w:hAnsi="Arial" w:cs="Arial"/>
          <w:color w:val="000000"/>
        </w:rPr>
        <w:t>majority of this water</w:t>
      </w:r>
      <w:r w:rsidR="00BF0E65">
        <w:rPr>
          <w:rFonts w:ascii="Arial" w:eastAsia="Times New Roman" w:hAnsi="Arial" w:cs="Arial"/>
          <w:color w:val="000000"/>
        </w:rPr>
        <w:fldChar w:fldCharType="begin" w:fldLock="1"/>
      </w:r>
      <w:r w:rsidR="00EC24F6">
        <w:rPr>
          <w:rFonts w:ascii="Arial" w:eastAsia="Times New Roman" w:hAnsi="Arial" w:cs="Arial"/>
          <w:color w:val="000000"/>
        </w:rPr>
        <w:instrText>ADDIN CSL_CITATION { "citationItems" : [ { "id" : "ITEM-1", "itemData" : { "abstract" : "The turfgrass industry consists of many diverse groups including millions of homeowners, athletic field managers, lawn care operators, golf course superintendents, architects, developers and owners, landscape designers and contractors, seed and sod producers, parks and grounds superintendents, roadside and vegetation managers and cemetery managers. Turfgrass beautifies tens of millions of home lawns, provides safe playing surfaces on over 700,000 athletic fields, outdoor recreation for nearly 26 million golfers on over 17,000 golf courses and economic opportunities for tens of thousands of seed and sod producers, lawn care operators and landscapers. In addition, turfgrasses provide safety and dust control along millions of miles of highways and thousands of airport runways. Turfgrasses beautify our parks and landscapes. They are part of a larger \" green industry \" that improves the physical and mental health of Americans, particularly in crowded urban and suburban areas. Finally, turfgrasses provide environmental protection and enhancement by purifying and protecting our water, soil and air wherever they are grown. Turfgrasses truly touch each and every American in some way every day!! Following are some facts about turfgrass: Cooling: Average-size front lawns of eight homes have the cooling effect of about 70 tons of air conditioning. Air-cleansing: A 2500 square foot lawn absorbs carbon dioxide and releases enough oxygen for a family of four. Soil &amp; Water Protection: A healthy lawn absorbs rainfall and reduces runoff up to 80 times more efficiently than impervious surfaces, such as driveways, sidewalks and parking lots. Safety: To reduce injuries, over 90% of National Football League players prefer natural turf to artificial turf. The safety benefits of well-managed turf extend to all levels of athletic activity, particularly primary and secondary schools that often lack the supervision and equipment found in professional and college sports. Economic: Studies also have shown that aesthetically-pleasing landscapes, including turfgrass, contribute up to 15% to home property values. As the turfgrass industry grows, there are significant issues that must be addressed to ensure the benefits of turf are available to all our citizens. Some of these issues are: \u2022 Water use -drought conditions in many areas of the U.S. have resulted in watering bans on lawns, landscapes, golf courses, etc. or restrictions on planting turfgrass by local jurisdictions. \u2022 Pestici\u2026", "id" : "ITEM-1", "issued" : { "date-parts" : [ [ "0" ] ] }, "title" : "THE TURFGRASS INDUSTRY -PRESENT AND FUTURE", "type" : "article-journal" }, "uris" : [ "http://www.mendeley.com/documents/?uuid=fe3ac025-cdd3-3fa0-87ae-e1bfd8474ba3" ] } ], "mendeley" : { "formattedCitation" : "&lt;sup&gt;6&lt;/sup&gt;", "plainTextFormattedCitation" : "6", "previouslyFormattedCitation" : "&lt;sup&gt;6&lt;/sup&gt;" }, "properties" : {  }, "schema" : "https://github.com/citation-style-language/schema/raw/master/csl-citation.json" }</w:instrText>
      </w:r>
      <w:r w:rsidR="00BF0E65">
        <w:rPr>
          <w:rFonts w:ascii="Arial" w:eastAsia="Times New Roman" w:hAnsi="Arial" w:cs="Arial"/>
          <w:color w:val="000000"/>
        </w:rPr>
        <w:fldChar w:fldCharType="separate"/>
      </w:r>
      <w:r w:rsidR="00EC24F6" w:rsidRPr="00EC24F6">
        <w:rPr>
          <w:rFonts w:ascii="Arial" w:eastAsia="Times New Roman" w:hAnsi="Arial" w:cs="Arial"/>
          <w:noProof/>
          <w:color w:val="000000"/>
          <w:vertAlign w:val="superscript"/>
        </w:rPr>
        <w:t>6</w:t>
      </w:r>
      <w:r w:rsidR="00BF0E65">
        <w:rPr>
          <w:rFonts w:ascii="Arial" w:eastAsia="Times New Roman" w:hAnsi="Arial" w:cs="Arial"/>
          <w:color w:val="000000"/>
        </w:rPr>
        <w:fldChar w:fldCharType="end"/>
      </w:r>
      <w:r w:rsidR="004F053B" w:rsidRPr="00C31ADD">
        <w:rPr>
          <w:rFonts w:ascii="Arial" w:eastAsia="Times New Roman" w:hAnsi="Arial" w:cs="Arial"/>
          <w:color w:val="000000"/>
        </w:rPr>
        <w:t xml:space="preserve">. </w:t>
      </w:r>
      <w:r w:rsidRPr="00C31ADD">
        <w:rPr>
          <w:rFonts w:ascii="Arial" w:eastAsia="Times New Roman" w:hAnsi="Arial" w:cs="Arial"/>
          <w:color w:val="000000"/>
        </w:rPr>
        <w:t>Endter-Wada, et al., performed research on urban landscape water consumption in Utah, where they determined that lawns were typically overwatered. The most common reason for overwatering is automatic, timer-run sprinkler systems. These water lawns at designated times regardless of actual water needs. Due to this and other factors, 31.3% of residential and 64.8% of corporate research sites were practicing wasteful landscape watering</w:t>
      </w:r>
      <w:r w:rsidRPr="00C31ADD">
        <w:rPr>
          <w:rFonts w:ascii="Arial" w:eastAsia="Times New Roman" w:hAnsi="Arial" w:cs="Arial"/>
          <w:color w:val="000000"/>
        </w:rPr>
        <w:fldChar w:fldCharType="begin" w:fldLock="1"/>
      </w:r>
      <w:r w:rsidR="00EC24F6">
        <w:rPr>
          <w:rFonts w:ascii="Arial" w:eastAsia="Times New Roman" w:hAnsi="Arial" w:cs="Arial"/>
          <w:color w:val="000000"/>
        </w:rPr>
        <w:instrText>ADDIN CSL_CITATION { "citationItems" : [ { "id" : "ITEM-1", "itemData" : { "DOI" : "10.1111/j.1752-1688.2008.00190.x", "ISSN" : "1093474X", "author" : [ { "dropping-particle" : "", "family" : "Endter-Wada", "given" : "Joanna", "non-dropping-particle" : "", "parse-names" : false, "suffix" : "" }, { "dropping-particle" : "", "family" : "Kurtzman", "given" : "Judith", "non-dropping-particle" : "", "parse-names" : false, "suffix" : "" }, { "dropping-particle" : "", "family" : "Keenan", "given" : "Sean P.", "non-dropping-particle" : "", "parse-names" : false, "suffix" : "" }, { "dropping-particle" : "", "family" : "Kjelgren", "given" : "Roger K.", "non-dropping-particle" : "", "parse-names" : false, "suffix" : "" }, { "dropping-particle" : "", "family" : "Neale", "given" : "Christopher M.U.", "non-dropping-particle" : "", "parse-names" : false, "suffix" : "" } ], "container-title" : "JAWRA Journal of the American Water Resources Association", "id" : "ITEM-1", "issue" : "4", "issued" : { "date-parts" : [ [ "2008", "8", "1" ] ] }, "page" : "902-920", "publisher" : "Wiley/Blackwell (10.1111)", "title" : "Situational Waste in Landscape Watering: Residential and Business Water Use in an Urban Utah Community &lt;sup&gt;1&lt;/sup&gt;", "type" : "article-journal", "volume" : "44" }, "uris" : [ "http://www.mendeley.com/documents/?uuid=edce5dd2-ad00-317f-a6b8-f35a25178711" ] } ], "mendeley" : { "formattedCitation" : "&lt;sup&gt;7&lt;/sup&gt;", "plainTextFormattedCitation" : "7", "previouslyFormattedCitation" : "&lt;sup&gt;7&lt;/sup&gt;" }, "properties" : {  }, "schema" : "https://github.com/citation-style-language/schema/raw/master/csl-citation.json" }</w:instrText>
      </w:r>
      <w:r w:rsidRPr="00C31ADD">
        <w:rPr>
          <w:rFonts w:ascii="Arial" w:eastAsia="Times New Roman" w:hAnsi="Arial" w:cs="Arial"/>
          <w:color w:val="000000"/>
        </w:rPr>
        <w:fldChar w:fldCharType="separate"/>
      </w:r>
      <w:r w:rsidR="00EC24F6" w:rsidRPr="00EC24F6">
        <w:rPr>
          <w:rFonts w:ascii="Arial" w:eastAsia="Times New Roman" w:hAnsi="Arial" w:cs="Arial"/>
          <w:noProof/>
          <w:color w:val="000000"/>
          <w:vertAlign w:val="superscript"/>
        </w:rPr>
        <w:t>7</w:t>
      </w:r>
      <w:r w:rsidRPr="00C31ADD">
        <w:rPr>
          <w:rFonts w:ascii="Arial" w:eastAsia="Times New Roman" w:hAnsi="Arial" w:cs="Arial"/>
          <w:color w:val="000000"/>
        </w:rPr>
        <w:fldChar w:fldCharType="end"/>
      </w:r>
      <w:r w:rsidRPr="00C31ADD">
        <w:rPr>
          <w:rFonts w:ascii="Arial" w:eastAsia="Times New Roman" w:hAnsi="Arial" w:cs="Arial"/>
          <w:color w:val="000000"/>
        </w:rPr>
        <w:t xml:space="preserve">. </w:t>
      </w:r>
      <w:r>
        <w:rPr>
          <w:rFonts w:ascii="Arial" w:eastAsia="Times New Roman" w:hAnsi="Arial" w:cs="Arial"/>
          <w:color w:val="000000"/>
        </w:rPr>
        <w:t>Although community resource management strategies have been shown to be effective in reducing urban water consumption</w:t>
      </w:r>
      <w:r w:rsidR="00411A48">
        <w:rPr>
          <w:rFonts w:ascii="Arial" w:eastAsia="Times New Roman" w:hAnsi="Arial" w:cs="Arial"/>
          <w:color w:val="000000"/>
        </w:rPr>
        <w:fldChar w:fldCharType="begin" w:fldLock="1"/>
      </w:r>
      <w:r w:rsidR="00EC24F6">
        <w:rPr>
          <w:rFonts w:ascii="Arial" w:eastAsia="Times New Roman" w:hAnsi="Arial" w:cs="Arial"/>
          <w:color w:val="000000"/>
        </w:rPr>
        <w:instrText>ADDIN CSL_CITATION { "citationItems" : [ { "id" : "ITEM-1", "itemData" : { "DOI" : "10.1016/J.IJSBE.2015.11.001", "ISSN" : "2212-6090", "abstract" : "Ensuring adequate water supply to urban areas is a challenging task due to factors such as rapid urban growth, increasing water demand and climate change. In developing a sustainable water supply system, it is important to identify the dominant water demand factors for any given water supply scheme. This paper applies principal components analysis to identify the factors that dominate residential water demand using the Blue Mountains Water Supply System in Australia as a case study. The results show that the influence of community intervention factors (e.g. use of water efficient appliances and rainwater tanks) on water demand are among the most significant. The result also confirmed that the community intervention programmes and water pricing policy together can play a noticeable role in reducing the overall water demand. On the other hand, the influence of rainfall on water demand is found to be very limited, while temperature shows some degree of correlation with water demand. The results of this study would help water authorities to plan for effective water demand management strategies and to develop a water demand forecasting model with appropriate climatic factors to achieve sustainable water resources management. The methodology developed in this paper can be adapted to other water supply systems to identify the influential factors in water demand modelling and to devise an effective demand management strategy.", "author" : [ { "dropping-particle" : "", "family" : "Haque", "given" : "Md Mahmudul", "non-dropping-particle" : "", "parse-names" : false, "suffix" : "" }, { "dropping-particle" : "", "family" : "Egodawatta", "given" : "Prasanna", "non-dropping-particle" : "", "parse-names" : false, "suffix" : "" }, { "dropping-particle" : "", "family" : "Rahman", "given" : "Ataur", "non-dropping-particle" : "", "parse-names" : false, "suffix" : "" }, { "dropping-particle" : "", "family" : "Goonetilleke", "given" : "Ashantha", "non-dropping-particle" : "", "parse-names" : false, "suffix" : "" } ], "container-title" : "International Journal of Sustainable Built Environment", "id" : "ITEM-1", "issue" : "2", "issued" : { "date-parts" : [ [ "2015", "12", "1" ] ] }, "page" : "222-230", "publisher" : "Elsevier", "title" : "Assessing the significance of climate and community factors on urban water demand", "type" : "article-journal", "volume" : "4" }, "uris" : [ "http://www.mendeley.com/documents/?uuid=6ab913bb-2604-3ce4-b730-b6e4be54ca8b" ] }, { "id" : "ITEM-2", "itemData" : { "DOI" : "10.1111/j.1752-1688.2008.00190.x", "ISSN" : "1093474X", "author" : [ { "dropping-particle" : "", "family" : "Endter-Wada", "given" : "Joanna", "non-dropping-particle" : "", "parse-names" : false, "suffix" : "" }, { "dropping-particle" : "", "family" : "Kurtzman", "given" : "Judith", "non-dropping-particle" : "", "parse-names" : false, "suffix" : "" }, { "dropping-particle" : "", "family" : "Keenan", "given" : "Sean P.", "non-dropping-particle" : "", "parse-names" : false, "suffix" : "" }, { "dropping-particle" : "", "family" : "Kjelgren", "given" : "Roger K.", "non-dropping-particle" : "", "parse-names" : false, "suffix" : "" }, { "dropping-particle" : "", "family" : "Neale", "given" : "Christopher M.U.", "non-dropping-particle" : "", "parse-names" : false, "suffix" : "" } ], "container-title" : "JAWRA Journal of the American Water Resources Association", "id" : "ITEM-2", "issue" : "4", "issued" : { "date-parts" : [ [ "2008", "8", "1" ] ] }, "page" : "902-920", "publisher" : "Wiley/Blackwell (10.1111)", "title" : "Situational Waste in Landscape Watering: Residential and Business Water Use in an Urban Utah Community &lt;sup&gt;1&lt;/sup&gt;", "type" : "article-journal", "volume" : "44" }, "uris" : [ "http://www.mendeley.com/documents/?uuid=edce5dd2-ad00-317f-a6b8-f35a25178711" ] } ], "mendeley" : { "formattedCitation" : "&lt;sup&gt;2,7&lt;/sup&gt;", "plainTextFormattedCitation" : "2,7", "previouslyFormattedCitation" : "&lt;sup&gt;2,7&lt;/sup&gt;" }, "properties" : {  }, "schema" : "https://github.com/citation-style-language/schema/raw/master/csl-citation.json" }</w:instrText>
      </w:r>
      <w:r w:rsidR="00411A48">
        <w:rPr>
          <w:rFonts w:ascii="Arial" w:eastAsia="Times New Roman" w:hAnsi="Arial" w:cs="Arial"/>
          <w:color w:val="000000"/>
        </w:rPr>
        <w:fldChar w:fldCharType="separate"/>
      </w:r>
      <w:r w:rsidR="00EC24F6" w:rsidRPr="00EC24F6">
        <w:rPr>
          <w:rFonts w:ascii="Arial" w:eastAsia="Times New Roman" w:hAnsi="Arial" w:cs="Arial"/>
          <w:noProof/>
          <w:color w:val="000000"/>
          <w:vertAlign w:val="superscript"/>
        </w:rPr>
        <w:t>2,7</w:t>
      </w:r>
      <w:r w:rsidR="00411A48">
        <w:rPr>
          <w:rFonts w:ascii="Arial" w:eastAsia="Times New Roman" w:hAnsi="Arial" w:cs="Arial"/>
          <w:color w:val="000000"/>
        </w:rPr>
        <w:fldChar w:fldCharType="end"/>
      </w:r>
      <w:r w:rsidR="00411A48">
        <w:rPr>
          <w:rFonts w:ascii="Arial" w:eastAsia="Times New Roman" w:hAnsi="Arial" w:cs="Arial"/>
          <w:color w:val="000000"/>
        </w:rPr>
        <w:t xml:space="preserve">, </w:t>
      </w:r>
      <w:r w:rsidR="00BF0E65">
        <w:rPr>
          <w:rFonts w:ascii="Arial" w:eastAsia="Times New Roman" w:hAnsi="Arial" w:cs="Arial"/>
          <w:color w:val="000000"/>
        </w:rPr>
        <w:t xml:space="preserve">more can </w:t>
      </w:r>
      <w:r w:rsidR="00D83BF2">
        <w:rPr>
          <w:rFonts w:ascii="Arial" w:eastAsia="Times New Roman" w:hAnsi="Arial" w:cs="Arial"/>
          <w:color w:val="000000"/>
        </w:rPr>
        <w:t>be done as growers have a better understanding of optimizing water application</w:t>
      </w:r>
      <w:r w:rsidR="004D1582">
        <w:rPr>
          <w:rFonts w:ascii="Arial" w:eastAsia="Times New Roman" w:hAnsi="Arial" w:cs="Arial"/>
          <w:color w:val="000000"/>
        </w:rPr>
        <w:t>.</w:t>
      </w:r>
    </w:p>
    <w:p w14:paraId="7FA5A34D" w14:textId="77777777" w:rsidR="00C23A59" w:rsidRPr="00C23A59" w:rsidRDefault="00796AA9" w:rsidP="000040D9">
      <w:pPr>
        <w:widowControl w:val="0"/>
        <w:autoSpaceDE w:val="0"/>
        <w:autoSpaceDN w:val="0"/>
        <w:adjustRightInd w:val="0"/>
        <w:spacing w:after="0" w:line="240" w:lineRule="auto"/>
        <w:ind w:firstLine="360"/>
        <w:rPr>
          <w:rFonts w:ascii="Arial" w:eastAsia="Times New Roman" w:hAnsi="Arial" w:cs="Arial"/>
          <w:color w:val="000000"/>
        </w:rPr>
      </w:pPr>
      <w:r w:rsidRPr="00796AA9">
        <w:rPr>
          <w:rFonts w:ascii="Arial" w:eastAsia="Times New Roman" w:hAnsi="Arial" w:cs="Arial"/>
          <w:color w:val="000000"/>
        </w:rPr>
        <w:t>The importance of nutrient management and its relationship to turf water use and drought tolerance is often overlooked. For example, application of excessive nitrogen fertilizer is common in landscape turf settings. Excess nitrogen increases rates of growth and water use and simultaneously reduces root development</w:t>
      </w:r>
      <w:r w:rsidR="00DD5143">
        <w:rPr>
          <w:rFonts w:ascii="Arial" w:eastAsia="Times New Roman" w:hAnsi="Arial" w:cs="Arial"/>
          <w:color w:val="000000"/>
        </w:rPr>
        <w:fldChar w:fldCharType="begin" w:fldLock="1"/>
      </w:r>
      <w:r w:rsidR="00DD5143">
        <w:rPr>
          <w:rFonts w:ascii="Arial" w:eastAsia="Times New Roman" w:hAnsi="Arial" w:cs="Arial"/>
          <w:color w:val="000000"/>
        </w:rPr>
        <w:instrText>ADDIN CSL_CITATION { "citationItems" : [ { "id" : "ITEM-1", "itemData" : { "DOI" : "10.1081/PLN-200047619", "ISSN" : "0190-4167", "abstract" : "Abstract The effect of three different nitrogen (N) levels applied monthly year-round on the growth and quality aspects of four different sports turf mixtures consisting of perennial ryegrass (Lolium perenne L.), tall fescue (Festuca arundinacea Schreb.), Kentucky bluegrass (Poa pratensis L.), creeping red fescue (Festuca rubra var. rubra L.), Chewings fescue (Festuca rubra var. commutata Gaud.), slender red fescue (Festuca rubra var. trichophlla), and Colonial bentgrass (Agrostis tenuis L.) were evaluated in this three year field irrigated study. Nitrogen was applied monthly at rates of low (2.5 g N m\u2212 2), medium (5.0 g N m\u2212 2), and high (7.5 g N m\u2212 2) starting in the first month after the sowing date in November 1998 and continuing for 34 months. The seasonal average differences in color, quality, cover percentages, and clipping yields of the mixtures were not significant. In contrast, N treatments greatly affected these characteristics, and differences were statistically significant at all the individu...", "author" : [ { "dropping-particle" : "", "family" : "Bilgili", "given" : "Ugur", "non-dropping-particle" : "", "parse-names" : false, "suffix" : "" }, { "dropping-particle" : "", "family" : "Acikgoz", "given" : "Esvet", "non-dropping-particle" : "", "parse-names" : false, "suffix" : "" } ], "container-title" : "Journal of Plant Nutrition", "id" : "ITEM-1", "issue" : "2", "issued" : { "date-parts" : [ [ "2005", "1" ] ] }, "page" : "299-307", "publisher" : " Taylor &amp; Francis Group ", "title" : "Year-Round Nitrogen Fertilization Effects on Growth and Quality of Sports Turf Mixtures", "type" : "article-journal", "volume" : "28" }, "uris" : [ "http://www.mendeley.com/documents/?uuid=a479b3df-1515-30b7-a833-569753be16ba" ] } ], "mendeley" : { "formattedCitation" : "&lt;sup&gt;8&lt;/sup&gt;", "plainTextFormattedCitation" : "8", "previouslyFormattedCitation" : "&lt;sup&gt;8&lt;/sup&gt;" }, "properties" : {  }, "schema" : "https://github.com/citation-style-language/schema/raw/master/csl-citation.json" }</w:instrText>
      </w:r>
      <w:r w:rsidR="00DD5143">
        <w:rPr>
          <w:rFonts w:ascii="Arial" w:eastAsia="Times New Roman" w:hAnsi="Arial" w:cs="Arial"/>
          <w:color w:val="000000"/>
        </w:rPr>
        <w:fldChar w:fldCharType="separate"/>
      </w:r>
      <w:r w:rsidR="00DD5143" w:rsidRPr="00DD5143">
        <w:rPr>
          <w:rFonts w:ascii="Arial" w:eastAsia="Times New Roman" w:hAnsi="Arial" w:cs="Arial"/>
          <w:noProof/>
          <w:color w:val="000000"/>
          <w:vertAlign w:val="superscript"/>
        </w:rPr>
        <w:t>8</w:t>
      </w:r>
      <w:r w:rsidR="00DD5143">
        <w:rPr>
          <w:rFonts w:ascii="Arial" w:eastAsia="Times New Roman" w:hAnsi="Arial" w:cs="Arial"/>
          <w:color w:val="000000"/>
        </w:rPr>
        <w:fldChar w:fldCharType="end"/>
      </w:r>
      <w:r w:rsidRPr="00796AA9">
        <w:rPr>
          <w:rFonts w:ascii="Arial" w:eastAsia="Times New Roman" w:hAnsi="Arial" w:cs="Arial"/>
          <w:color w:val="000000"/>
        </w:rPr>
        <w:t>, both of which make tu</w:t>
      </w:r>
      <w:r w:rsidR="00DD5143">
        <w:rPr>
          <w:rFonts w:ascii="Arial" w:eastAsia="Times New Roman" w:hAnsi="Arial" w:cs="Arial"/>
          <w:color w:val="000000"/>
        </w:rPr>
        <w:t>rf more vulnerable to drought. However, n</w:t>
      </w:r>
      <w:r w:rsidRPr="00796AA9">
        <w:rPr>
          <w:rFonts w:ascii="Arial" w:eastAsia="Times New Roman" w:hAnsi="Arial" w:cs="Arial"/>
          <w:color w:val="000000"/>
        </w:rPr>
        <w:t>utrient deficiencies can also be problematic when drought occurs because plants are already experiencing abiotic stress and are less able t</w:t>
      </w:r>
      <w:r w:rsidR="00DD5143">
        <w:rPr>
          <w:rFonts w:ascii="Arial" w:eastAsia="Times New Roman" w:hAnsi="Arial" w:cs="Arial"/>
          <w:color w:val="000000"/>
        </w:rPr>
        <w:t>o tolerate drought conditions. It is important for growers to find optimal nitrogen amounts in order to optimize water use.</w:t>
      </w:r>
      <w:r w:rsidR="000040D9">
        <w:rPr>
          <w:rFonts w:ascii="Arial" w:eastAsia="Times New Roman" w:hAnsi="Arial" w:cs="Arial"/>
          <w:color w:val="000000"/>
        </w:rPr>
        <w:t xml:space="preserve"> This can be done by carefully regulating plant health. Use of sensors</w:t>
      </w:r>
      <w:r w:rsidR="00BB39D3">
        <w:rPr>
          <w:rFonts w:ascii="Arial" w:eastAsia="Times New Roman" w:hAnsi="Arial" w:cs="Arial"/>
          <w:color w:val="000000"/>
        </w:rPr>
        <w:t xml:space="preserve"> can automate this process and </w:t>
      </w:r>
      <w:r w:rsidR="000040D9">
        <w:rPr>
          <w:rFonts w:ascii="Arial" w:eastAsia="Times New Roman" w:hAnsi="Arial" w:cs="Arial"/>
          <w:color w:val="000000"/>
        </w:rPr>
        <w:t xml:space="preserve">make both fertilization and watering more efficient. </w:t>
      </w:r>
    </w:p>
    <w:p w14:paraId="33B8D14F" w14:textId="604DDD4A" w:rsidR="00751680" w:rsidRDefault="008B1B30" w:rsidP="00CF700B">
      <w:pPr>
        <w:spacing w:after="0" w:line="240" w:lineRule="auto"/>
        <w:ind w:firstLine="360"/>
        <w:textAlignment w:val="baseline"/>
        <w:rPr>
          <w:rFonts w:ascii="Arial" w:eastAsia="Times New Roman" w:hAnsi="Arial" w:cs="Arial"/>
          <w:color w:val="000000"/>
        </w:rPr>
      </w:pPr>
      <w:r>
        <w:rPr>
          <w:rFonts w:ascii="Arial" w:eastAsia="Times New Roman" w:hAnsi="Arial" w:cs="Arial"/>
          <w:color w:val="000000"/>
        </w:rPr>
        <w:t>Remote sensing technologies have been available for decades, but have not been applied to turfgrass on a large scale. They have proven to be incredibly valuable in other cropping syste</w:t>
      </w:r>
      <w:r w:rsidR="00C23A59">
        <w:rPr>
          <w:rFonts w:ascii="Arial" w:eastAsia="Times New Roman" w:hAnsi="Arial" w:cs="Arial"/>
          <w:color w:val="000000"/>
        </w:rPr>
        <w:t xml:space="preserve">ms. The first infrared thermometer devices were developed in the 1960s. They work well for assessing water stress, because canopy temperature increase as plant available water declines. This is because transpiration has a cooling affect, so a decline in transpiration leads to an increase in temperature. A method developed in the 1980s compares measured canopy temperatures with well-watered and non-transpiring baselines to produce a measurement called the </w:t>
      </w:r>
      <w:r w:rsidR="00C70D72">
        <w:rPr>
          <w:rFonts w:ascii="Arial" w:eastAsia="Times New Roman" w:hAnsi="Arial" w:cs="Arial"/>
          <w:color w:val="000000"/>
        </w:rPr>
        <w:t xml:space="preserve">Crop </w:t>
      </w:r>
      <w:r w:rsidR="00C23A59">
        <w:rPr>
          <w:rFonts w:ascii="Arial" w:eastAsia="Times New Roman" w:hAnsi="Arial" w:cs="Arial"/>
          <w:color w:val="000000"/>
        </w:rPr>
        <w:t>Water Stress Index (CWSI)</w:t>
      </w:r>
      <w:r w:rsidR="00D606B3">
        <w:rPr>
          <w:rFonts w:ascii="Arial" w:eastAsia="Times New Roman" w:hAnsi="Arial" w:cs="Arial"/>
          <w:color w:val="000000"/>
        </w:rPr>
        <w:fldChar w:fldCharType="begin" w:fldLock="1"/>
      </w:r>
      <w:r w:rsidR="00DD5143">
        <w:rPr>
          <w:rFonts w:ascii="Arial" w:eastAsia="Times New Roman" w:hAnsi="Arial" w:cs="Arial"/>
          <w:color w:val="000000"/>
        </w:rPr>
        <w:instrText>ADDIN CSL_CITATION { "citationItems" : [ { "id" : "ITEM-1", "itemData" : { "DOI" : "10.1007/s00271-017-0558-4", "author" : [ { "dropping-particle" : "", "family" : "Carroll", "given" : "David A.", "non-dropping-particle" : "", "parse-names" : false, "suffix" : "" }, { "dropping-particle" : "", "family" : "Hansen", "given" : "Neil C.", "non-dropping-particle" : "", "parse-names" : false, "suffix" : "" }, { "dropping-particle" : "", "family" : "Hopkins", "given" : "Bryan G.", "non-dropping-particle" : "", "parse-names" : false, "suffix" : "" }, { "dropping-particle" : "", "family" : "DeJonge", "given" : "Kendall C.", "non-dropping-particle" : "", "parse-names" : false, "suffix" : "" } ], "container-title" : "Irrigation Science", "id" : "ITEM-1", "issue" : "6", "issued" : { "date-parts" : [ [ "2017", "11", "19" ] ] }, "page" : "549-560", "title" : "Leaf temperature of maize and Crop Water Stress Index with variable irrigation and nitrogen supply", "type" : "article-journal", "volume" : "35" }, "uris" : [ "http://www.mendeley.com/documents/?uuid=14eb1194-7fe7-3e20-bd0f-131e04e1f9e8" ] } ], "mendeley" : { "formattedCitation" : "&lt;sup&gt;9&lt;/sup&gt;", "plainTextFormattedCitation" : "9", "previouslyFormattedCitation" : "&lt;sup&gt;9&lt;/sup&gt;" }, "properties" : {  }, "schema" : "https://github.com/citation-style-language/schema/raw/master/csl-citation.json" }</w:instrText>
      </w:r>
      <w:r w:rsidR="00D606B3">
        <w:rPr>
          <w:rFonts w:ascii="Arial" w:eastAsia="Times New Roman" w:hAnsi="Arial" w:cs="Arial"/>
          <w:color w:val="000000"/>
        </w:rPr>
        <w:fldChar w:fldCharType="separate"/>
      </w:r>
      <w:r w:rsidR="00DD5143" w:rsidRPr="00DD5143">
        <w:rPr>
          <w:rFonts w:ascii="Arial" w:eastAsia="Times New Roman" w:hAnsi="Arial" w:cs="Arial"/>
          <w:noProof/>
          <w:color w:val="000000"/>
          <w:vertAlign w:val="superscript"/>
        </w:rPr>
        <w:t>9</w:t>
      </w:r>
      <w:r w:rsidR="00D606B3">
        <w:rPr>
          <w:rFonts w:ascii="Arial" w:eastAsia="Times New Roman" w:hAnsi="Arial" w:cs="Arial"/>
          <w:color w:val="000000"/>
        </w:rPr>
        <w:fldChar w:fldCharType="end"/>
      </w:r>
      <w:r w:rsidR="00C23A59">
        <w:rPr>
          <w:rFonts w:ascii="Arial" w:eastAsia="Times New Roman" w:hAnsi="Arial" w:cs="Arial"/>
          <w:color w:val="000000"/>
        </w:rPr>
        <w:t xml:space="preserve">. </w:t>
      </w:r>
      <w:r w:rsidR="00751680">
        <w:rPr>
          <w:rFonts w:ascii="Arial" w:eastAsia="Times New Roman" w:hAnsi="Arial" w:cs="Arial"/>
          <w:color w:val="000000"/>
        </w:rPr>
        <w:t xml:space="preserve">One problem with use </w:t>
      </w:r>
      <w:r w:rsidR="00C70D72">
        <w:rPr>
          <w:rFonts w:ascii="Arial" w:eastAsia="Times New Roman" w:hAnsi="Arial" w:cs="Arial"/>
          <w:color w:val="000000"/>
        </w:rPr>
        <w:t>of CWSI alone</w:t>
      </w:r>
      <w:r w:rsidR="00751680">
        <w:rPr>
          <w:rFonts w:ascii="Arial" w:eastAsia="Times New Roman" w:hAnsi="Arial" w:cs="Arial"/>
          <w:color w:val="000000"/>
        </w:rPr>
        <w:t xml:space="preserve"> to optimize water application is that some </w:t>
      </w:r>
      <w:r w:rsidR="00C23A59">
        <w:rPr>
          <w:rFonts w:ascii="Arial" w:eastAsia="Times New Roman" w:hAnsi="Arial" w:cs="Arial"/>
          <w:color w:val="000000"/>
        </w:rPr>
        <w:t>nutrient deficiencies may have a confounding affect. This was demonstrated by Carroll, et al., in maize</w:t>
      </w:r>
      <w:r w:rsidR="00C23A59">
        <w:rPr>
          <w:rFonts w:ascii="Arial" w:eastAsia="Times New Roman" w:hAnsi="Arial" w:cs="Arial"/>
          <w:color w:val="000000"/>
        </w:rPr>
        <w:fldChar w:fldCharType="begin" w:fldLock="1"/>
      </w:r>
      <w:r w:rsidR="00DD5143">
        <w:rPr>
          <w:rFonts w:ascii="Arial" w:eastAsia="Times New Roman" w:hAnsi="Arial" w:cs="Arial"/>
          <w:color w:val="000000"/>
        </w:rPr>
        <w:instrText>ADDIN CSL_CITATION { "citationItems" : [ { "id" : "ITEM-1", "itemData" : { "DOI" : "10.1007/s00271-017-0558-4", "author" : [ { "dropping-particle" : "", "family" : "Carroll", "given" : "David A.", "non-dropping-particle" : "", "parse-names" : false, "suffix" : "" }, { "dropping-particle" : "", "family" : "Hansen", "given" : "Neil C.", "non-dropping-particle" : "", "parse-names" : false, "suffix" : "" }, { "dropping-particle" : "", "family" : "Hopkins", "given" : "Bryan G.", "non-dropping-particle" : "", "parse-names" : false, "suffix" : "" }, { "dropping-particle" : "", "family" : "DeJonge", "given" : "Kendall C.", "non-dropping-particle" : "", "parse-names" : false, "suffix" : "" } ], "container-title" : "Irrigation Science", "id" : "ITEM-1", "issue" : "6", "issued" : { "date-parts" : [ [ "2017", "11", "19" ] ] }, "page" : "549-560", "title" : "Leaf temperature of maize and Crop Water Stress Index with variable irrigation and nitrogen supply", "type" : "article-journal", "volume" : "35" }, "uris" : [ "http://www.mendeley.com/documents/?uuid=14eb1194-7fe7-3e20-bd0f-131e04e1f9e8" ] } ], "mendeley" : { "formattedCitation" : "&lt;sup&gt;9&lt;/sup&gt;", "plainTextFormattedCitation" : "9", "previouslyFormattedCitation" : "&lt;sup&gt;9&lt;/sup&gt;" }, "properties" : {  }, "schema" : "https://github.com/citation-style-language/schema/raw/master/csl-citation.json" }</w:instrText>
      </w:r>
      <w:r w:rsidR="00C23A59">
        <w:rPr>
          <w:rFonts w:ascii="Arial" w:eastAsia="Times New Roman" w:hAnsi="Arial" w:cs="Arial"/>
          <w:color w:val="000000"/>
        </w:rPr>
        <w:fldChar w:fldCharType="separate"/>
      </w:r>
      <w:r w:rsidR="00DD5143" w:rsidRPr="00DD5143">
        <w:rPr>
          <w:rFonts w:ascii="Arial" w:eastAsia="Times New Roman" w:hAnsi="Arial" w:cs="Arial"/>
          <w:noProof/>
          <w:color w:val="000000"/>
          <w:vertAlign w:val="superscript"/>
        </w:rPr>
        <w:t>9</w:t>
      </w:r>
      <w:r w:rsidR="00C23A59">
        <w:rPr>
          <w:rFonts w:ascii="Arial" w:eastAsia="Times New Roman" w:hAnsi="Arial" w:cs="Arial"/>
          <w:color w:val="000000"/>
        </w:rPr>
        <w:fldChar w:fldCharType="end"/>
      </w:r>
      <w:r w:rsidR="00C23A59">
        <w:rPr>
          <w:rFonts w:ascii="Arial" w:eastAsia="Times New Roman" w:hAnsi="Arial" w:cs="Arial"/>
          <w:color w:val="000000"/>
        </w:rPr>
        <w:t xml:space="preserve">. </w:t>
      </w:r>
      <w:r w:rsidR="00C70D72">
        <w:rPr>
          <w:rFonts w:ascii="Arial" w:eastAsia="Times New Roman" w:hAnsi="Arial" w:cs="Arial"/>
          <w:color w:val="000000"/>
        </w:rPr>
        <w:t>However, some of these can be accounted for by including spectral reflectance sensors. These measure the Normalized Difference Vegetation Index (NDVI) of plant canopies and can be used to assess green biomass or nitrogen content</w:t>
      </w:r>
      <w:r w:rsidR="001F6075">
        <w:rPr>
          <w:rFonts w:ascii="Arial" w:eastAsia="Times New Roman" w:hAnsi="Arial" w:cs="Arial"/>
          <w:color w:val="000000"/>
        </w:rPr>
        <w:fldChar w:fldCharType="begin" w:fldLock="1"/>
      </w:r>
      <w:r w:rsidR="001F6075">
        <w:rPr>
          <w:rFonts w:ascii="Arial" w:eastAsia="Times New Roman" w:hAnsi="Arial" w:cs="Arial"/>
          <w:color w:val="000000"/>
        </w:rPr>
        <w:instrText>ADDIN CSL_CITATION { "citationItems" : [ { "id" : "ITEM-1", "itemData" : { "DOI" : "10.1556/CRC.39.2011.1.15", "ISSN" : "0133-3720", "author" : [ { "dropping-particle" : "", "family" : "Cabrera-Bosquet", "given" : "L.", "non-dropping-particle" : "", "parse-names" : false, "suffix" : "" }, { "dropping-particle" : "", "family" : "Molero", "given" : "G.", "non-dropping-particle" : "", "parse-names" : false, "suffix" : "" }, { "dropping-particle" : "", "family" : "Stellacci", "given" : "A.", "non-dropping-particle" : "", "parse-names" : false, "suffix" : "" }, { "dropping-particle" : "", "family" : "Bort", "given" : "J.", "non-dropping-particle" : "", "parse-names" : false, "suffix" : "" }, { "dropping-particle" : "", "family" : "Nogu\u00e9s", "given" : "S.", "non-dropping-particle" : "", "parse-names" : false, "suffix" : "" }, { "dropping-particle" : "", "family" : "Araus", "given" : "J.", "non-dropping-particle" : "", "parse-names" : false, "suffix" : "" } ], "container-title" : "Cereal Research Communications", "id" : "ITEM-1", "issue" : "1", "issued" : { "date-parts" : [ [ "2011", "3" ] ] }, "page" : "147-159", "title" : "NDVI as a potential tool for predicting biomass, plant nitrogen content and growth in wheat genotypes subjected to different water and nitrogen conditions", "type" : "article-journal", "volume" : "39" }, "uris" : [ "http://www.mendeley.com/documents/?uuid=7047f28f-6353-3081-adb3-dda5ad8c1688" ] } ], "mendeley" : { "formattedCitation" : "&lt;sup&gt;10&lt;/sup&gt;", "plainTextFormattedCitation" : "10", "previouslyFormattedCitation" : "&lt;sup&gt;10&lt;/sup&gt;" }, "properties" : {  }, "schema" : "https://github.com/citation-style-language/schema/raw/master/csl-citation.json" }</w:instrText>
      </w:r>
      <w:r w:rsidR="001F6075">
        <w:rPr>
          <w:rFonts w:ascii="Arial" w:eastAsia="Times New Roman" w:hAnsi="Arial" w:cs="Arial"/>
          <w:color w:val="000000"/>
        </w:rPr>
        <w:fldChar w:fldCharType="separate"/>
      </w:r>
      <w:r w:rsidR="001F6075" w:rsidRPr="001F6075">
        <w:rPr>
          <w:rFonts w:ascii="Arial" w:eastAsia="Times New Roman" w:hAnsi="Arial" w:cs="Arial"/>
          <w:noProof/>
          <w:color w:val="000000"/>
          <w:vertAlign w:val="superscript"/>
        </w:rPr>
        <w:t>10</w:t>
      </w:r>
      <w:r w:rsidR="001F6075">
        <w:rPr>
          <w:rFonts w:ascii="Arial" w:eastAsia="Times New Roman" w:hAnsi="Arial" w:cs="Arial"/>
          <w:color w:val="000000"/>
        </w:rPr>
        <w:fldChar w:fldCharType="end"/>
      </w:r>
      <w:r w:rsidR="00C70D72">
        <w:rPr>
          <w:rFonts w:ascii="Arial" w:eastAsia="Times New Roman" w:hAnsi="Arial" w:cs="Arial"/>
          <w:color w:val="000000"/>
        </w:rPr>
        <w:t>.</w:t>
      </w:r>
    </w:p>
    <w:p w14:paraId="7AB8977A" w14:textId="549984D1" w:rsidR="006228F7" w:rsidRDefault="00CF700B" w:rsidP="006228F7">
      <w:pPr>
        <w:spacing w:after="0" w:line="240" w:lineRule="auto"/>
        <w:ind w:firstLine="360"/>
        <w:textAlignment w:val="baseline"/>
        <w:rPr>
          <w:rFonts w:ascii="Arial" w:eastAsia="Times New Roman" w:hAnsi="Arial" w:cs="Arial"/>
          <w:color w:val="000000"/>
        </w:rPr>
      </w:pPr>
      <w:r>
        <w:rPr>
          <w:rFonts w:ascii="Arial" w:eastAsia="Times New Roman" w:hAnsi="Arial" w:cs="Arial"/>
          <w:color w:val="000000"/>
        </w:rPr>
        <w:t xml:space="preserve"> In one of the first studies using remote sensing in turfgrass, Taghvaeian et al.</w:t>
      </w:r>
      <w:r>
        <w:rPr>
          <w:rFonts w:ascii="Arial" w:eastAsia="Times New Roman" w:hAnsi="Arial" w:cs="Arial"/>
          <w:color w:val="000000"/>
        </w:rPr>
        <w:fldChar w:fldCharType="begin" w:fldLock="1"/>
      </w:r>
      <w:r>
        <w:rPr>
          <w:rFonts w:ascii="Arial" w:eastAsia="Times New Roman" w:hAnsi="Arial" w:cs="Arial"/>
          <w:color w:val="000000"/>
        </w:rPr>
        <w:instrText>ADDIN CSL_CITATION { "citationItems" : [ { "id" : "ITEM-1", "itemData" : { "DOI" : "10.3390/rs5052327", "ISSN" : "2072-4292", "author" : [ { "dropping-particle" : "", "family" : "Taghvaeian", "given" : "Saleh", "non-dropping-particle" : "", "parse-names" : false, "suffix" : "" }, { "dropping-particle" : "", "family" : "Ch\u00e1vez", "given" : "Jos\u00e9", "non-dropping-particle" : "", "parse-names" : false, "suffix" : "" }, { "dropping-particle" : "", "family" : "Hattendorf", "given" : "Mary", "non-dropping-particle" : "", "parse-names" : false, "suffix" : "" }, { "dropping-particle" : "", "family" : "Crookston", "given" : "Mark", "non-dropping-particle" : "", "parse-names" : false, "suffix" : "" } ], "container-title" : "Remote Sensing", "id" : "ITEM-1", "issue" : "5", "issued" : { "date-parts" : [ [ "2013", "5", "14" ] ] }, "page" : "2327-2347", "title" : "Optical and Thermal Remote Sensing of Turfgrass Quality, Water Stress, and Water Use under Different Soil and Irrigation Treatments", "type" : "article-journal", "volume" : "5" }, "uris" : [ "http://www.mendeley.com/documents/?uuid=4cdce90a-ab19-3e97-9ba4-ca6468846727" ] } ], "mendeley" : { "formattedCitation" : "&lt;sup&gt;11&lt;/sup&gt;", "plainTextFormattedCitation" : "11", "previouslyFormattedCitation" : "&lt;sup&gt;11&lt;/sup&gt;" }, "properties" : {  }, "schema" : "https://github.com/citation-style-language/schema/raw/master/csl-citation.json" }</w:instrText>
      </w:r>
      <w:r>
        <w:rPr>
          <w:rFonts w:ascii="Arial" w:eastAsia="Times New Roman" w:hAnsi="Arial" w:cs="Arial"/>
          <w:color w:val="000000"/>
        </w:rPr>
        <w:fldChar w:fldCharType="separate"/>
      </w:r>
      <w:r w:rsidRPr="00CF700B">
        <w:rPr>
          <w:rFonts w:ascii="Arial" w:eastAsia="Times New Roman" w:hAnsi="Arial" w:cs="Arial"/>
          <w:noProof/>
          <w:color w:val="000000"/>
          <w:vertAlign w:val="superscript"/>
        </w:rPr>
        <w:t>11</w:t>
      </w:r>
      <w:r>
        <w:rPr>
          <w:rFonts w:ascii="Arial" w:eastAsia="Times New Roman" w:hAnsi="Arial" w:cs="Arial"/>
          <w:color w:val="000000"/>
        </w:rPr>
        <w:fldChar w:fldCharType="end"/>
      </w:r>
      <w:r>
        <w:rPr>
          <w:rFonts w:ascii="Arial" w:eastAsia="Times New Roman" w:hAnsi="Arial" w:cs="Arial"/>
          <w:color w:val="000000"/>
        </w:rPr>
        <w:t xml:space="preserve"> used hand-held, multi-spectral radiometers</w:t>
      </w:r>
      <w:r w:rsidR="006228F7">
        <w:rPr>
          <w:rFonts w:ascii="Arial" w:eastAsia="Times New Roman" w:hAnsi="Arial" w:cs="Arial"/>
          <w:color w:val="000000"/>
        </w:rPr>
        <w:t xml:space="preserve"> to determine which species of grass were most tolerant to water </w:t>
      </w:r>
      <w:r w:rsidR="006228F7">
        <w:rPr>
          <w:rFonts w:ascii="Arial" w:eastAsia="Times New Roman" w:hAnsi="Arial" w:cs="Arial"/>
          <w:color w:val="000000"/>
        </w:rPr>
        <w:lastRenderedPageBreak/>
        <w:t>stress.</w:t>
      </w:r>
      <w:r>
        <w:rPr>
          <w:rFonts w:ascii="Arial" w:eastAsia="Times New Roman" w:hAnsi="Arial" w:cs="Arial"/>
          <w:color w:val="000000"/>
        </w:rPr>
        <w:t xml:space="preserve"> Information from the radiometers was sent to a data-logger controller, which stored information for analyses. One downside to this system is that measurements must be taken within two hours of solar noon on cloud-free days, and measurements took an average of 37 minutes on each study day. </w:t>
      </w:r>
    </w:p>
    <w:p w14:paraId="544280B1" w14:textId="3CBF863A" w:rsidR="00BF0E65" w:rsidRDefault="00BB39D3" w:rsidP="006228F7">
      <w:pPr>
        <w:spacing w:after="0" w:line="240" w:lineRule="auto"/>
        <w:ind w:firstLine="360"/>
        <w:textAlignment w:val="baseline"/>
        <w:rPr>
          <w:rFonts w:ascii="Arial" w:hAnsi="Arial" w:cs="Arial"/>
          <w:color w:val="000000"/>
        </w:rPr>
      </w:pPr>
      <w:r>
        <w:rPr>
          <w:rFonts w:ascii="Arial" w:eastAsia="Times New Roman" w:hAnsi="Arial" w:cs="Arial"/>
          <w:color w:val="000000"/>
        </w:rPr>
        <w:t xml:space="preserve">The Brigham Young University Turfgrass research program </w:t>
      </w:r>
      <w:r w:rsidR="003C1174">
        <w:rPr>
          <w:rFonts w:ascii="Arial" w:eastAsia="Times New Roman" w:hAnsi="Arial" w:cs="Arial"/>
          <w:color w:val="000000"/>
        </w:rPr>
        <w:t xml:space="preserve">is seeking </w:t>
      </w:r>
      <w:r w:rsidR="001C0DAC">
        <w:rPr>
          <w:rFonts w:ascii="Arial" w:eastAsia="Times New Roman" w:hAnsi="Arial" w:cs="Arial"/>
          <w:color w:val="000000"/>
        </w:rPr>
        <w:t>to optimize water and nitrogen supply</w:t>
      </w:r>
      <w:r w:rsidR="003C1174">
        <w:rPr>
          <w:rFonts w:ascii="Arial" w:eastAsia="Times New Roman" w:hAnsi="Arial" w:cs="Arial"/>
          <w:color w:val="000000"/>
        </w:rPr>
        <w:t>. As part of this goal, they would like to evaluate the potential application of soil water sensors and remote canopy sensors to improve irrigation and fertilization decisions.</w:t>
      </w:r>
      <w:r w:rsidR="00D27B2F" w:rsidRPr="00D27B2F">
        <w:rPr>
          <w:rFonts w:ascii="Arial" w:hAnsi="Arial" w:cs="Arial"/>
          <w:color w:val="000000"/>
        </w:rPr>
        <w:t xml:space="preserve"> </w:t>
      </w:r>
      <w:r w:rsidR="00D27B2F">
        <w:rPr>
          <w:rFonts w:ascii="Arial" w:hAnsi="Arial" w:cs="Arial"/>
          <w:color w:val="000000"/>
        </w:rPr>
        <w:t>Construction of a turf irrigation research facility was initiated outside of the BYU research greenhouse in the</w:t>
      </w:r>
      <w:r w:rsidR="008F0A4D">
        <w:rPr>
          <w:rFonts w:ascii="Arial" w:hAnsi="Arial" w:cs="Arial"/>
          <w:color w:val="000000"/>
        </w:rPr>
        <w:t xml:space="preserve"> fall of 2016 and Kentucky blue</w:t>
      </w:r>
      <w:r w:rsidR="00D27B2F">
        <w:rPr>
          <w:rFonts w:ascii="Arial" w:hAnsi="Arial" w:cs="Arial"/>
          <w:color w:val="000000"/>
        </w:rPr>
        <w:t xml:space="preserve">grass </w:t>
      </w:r>
      <w:r w:rsidR="008F0A4D">
        <w:rPr>
          <w:rFonts w:ascii="Arial" w:hAnsi="Arial" w:cs="Arial"/>
          <w:color w:val="000000"/>
        </w:rPr>
        <w:t>(</w:t>
      </w:r>
      <w:r w:rsidR="008F0A4D">
        <w:rPr>
          <w:rFonts w:ascii="Arial" w:hAnsi="Arial" w:cs="Arial"/>
          <w:i/>
          <w:color w:val="000000"/>
        </w:rPr>
        <w:t xml:space="preserve">Poa pratensis) </w:t>
      </w:r>
      <w:r w:rsidR="00D27B2F">
        <w:rPr>
          <w:rFonts w:ascii="Arial" w:hAnsi="Arial" w:cs="Arial"/>
          <w:color w:val="000000"/>
        </w:rPr>
        <w:t>was esta</w:t>
      </w:r>
      <w:r w:rsidR="00E97AB2">
        <w:rPr>
          <w:rFonts w:ascii="Arial" w:hAnsi="Arial" w:cs="Arial"/>
          <w:color w:val="000000"/>
        </w:rPr>
        <w:t xml:space="preserve">blished in the summer of 2017. </w:t>
      </w:r>
      <w:r w:rsidR="00D27B2F">
        <w:rPr>
          <w:rFonts w:ascii="Arial" w:hAnsi="Arial" w:cs="Arial"/>
          <w:color w:val="000000"/>
        </w:rPr>
        <w:t xml:space="preserve">The facility consists of 27 individual research plots (3.4 m x 3.4 m), divided in a randomized, complete block design among three </w:t>
      </w:r>
      <w:r w:rsidR="00E97AB2">
        <w:rPr>
          <w:rFonts w:ascii="Arial" w:hAnsi="Arial" w:cs="Arial"/>
          <w:color w:val="000000"/>
        </w:rPr>
        <w:t xml:space="preserve">irrigation zone treatments. </w:t>
      </w:r>
      <w:r w:rsidR="00D27B2F">
        <w:rPr>
          <w:rFonts w:ascii="Arial" w:hAnsi="Arial" w:cs="Arial"/>
          <w:color w:val="000000"/>
        </w:rPr>
        <w:t>Irrigation treatments are deficient, optimum, and excessive. Within each irrigation treatment, there are three nitrogen levels, each replicated three times. Nitrogen fertilizer treatments are defi</w:t>
      </w:r>
      <w:r w:rsidR="00B376E9">
        <w:rPr>
          <w:rFonts w:ascii="Arial" w:hAnsi="Arial" w:cs="Arial"/>
          <w:color w:val="000000"/>
        </w:rPr>
        <w:t xml:space="preserve">cient, optimum, and excessive. </w:t>
      </w:r>
      <w:r w:rsidR="004E702E">
        <w:rPr>
          <w:rFonts w:ascii="Arial" w:hAnsi="Arial" w:cs="Arial"/>
          <w:color w:val="000000"/>
        </w:rPr>
        <w:t>In collaboration with Decagon Devices, water content sensors, water potential sensors, spectral reflectance sensors, and infrared radiometers monitor the plots and report to data</w:t>
      </w:r>
      <w:r w:rsidR="00CF700B">
        <w:rPr>
          <w:rFonts w:ascii="Arial" w:hAnsi="Arial" w:cs="Arial"/>
          <w:color w:val="000000"/>
        </w:rPr>
        <w:t>-</w:t>
      </w:r>
      <w:r w:rsidR="004E702E">
        <w:rPr>
          <w:rFonts w:ascii="Arial" w:hAnsi="Arial" w:cs="Arial"/>
          <w:color w:val="000000"/>
        </w:rPr>
        <w:t xml:space="preserve">loggers in the field. </w:t>
      </w:r>
      <w:r w:rsidR="003530F0">
        <w:rPr>
          <w:rFonts w:ascii="Arial" w:hAnsi="Arial" w:cs="Arial"/>
          <w:color w:val="000000"/>
        </w:rPr>
        <w:t xml:space="preserve">These sensors take automatic measurements hourly and require much less user interaction than those used in previous studies. If they prove effective, they are in a price range that would make them accessible to businesses and parks, resulting in more efficient watering in urban landscapes. </w:t>
      </w:r>
      <w:r w:rsidR="004E702E">
        <w:rPr>
          <w:rFonts w:ascii="Arial" w:hAnsi="Arial" w:cs="Arial"/>
          <w:color w:val="000000"/>
        </w:rPr>
        <w:t>During a three-week period from 9-23-17 to 10-16-17, the nitrogen and fertilizer treatments were implemented and sensor activity logged. Our objective is to combine all sensor data from this period, visualize soil and plant conditions over time, identify per</w:t>
      </w:r>
      <w:r w:rsidR="00E97AB2">
        <w:rPr>
          <w:rFonts w:ascii="Arial" w:hAnsi="Arial" w:cs="Arial"/>
          <w:color w:val="000000"/>
        </w:rPr>
        <w:t xml:space="preserve">iods where stress occurred, </w:t>
      </w:r>
      <w:r w:rsidR="004E702E">
        <w:rPr>
          <w:rFonts w:ascii="Arial" w:hAnsi="Arial" w:cs="Arial"/>
          <w:color w:val="000000"/>
        </w:rPr>
        <w:t>generate descriptive statistics to compare experimental treatments</w:t>
      </w:r>
      <w:r w:rsidR="00E97AB2">
        <w:rPr>
          <w:rFonts w:ascii="Arial" w:hAnsi="Arial" w:cs="Arial"/>
          <w:color w:val="000000"/>
        </w:rPr>
        <w:t xml:space="preserve">, and </w:t>
      </w:r>
      <w:r w:rsidR="004E702E">
        <w:rPr>
          <w:rFonts w:ascii="Arial" w:hAnsi="Arial" w:cs="Arial"/>
          <w:color w:val="000000"/>
        </w:rPr>
        <w:t>provide a Docker container</w:t>
      </w:r>
      <w:r w:rsidR="00C22407">
        <w:rPr>
          <w:rFonts w:ascii="Arial" w:hAnsi="Arial" w:cs="Arial"/>
          <w:color w:val="000000"/>
        </w:rPr>
        <w:fldChar w:fldCharType="begin" w:fldLock="1"/>
      </w:r>
      <w:r w:rsidR="00C22407">
        <w:rPr>
          <w:rFonts w:ascii="Arial" w:hAnsi="Arial" w:cs="Arial"/>
          <w:color w:val="000000"/>
        </w:rPr>
        <w:instrText>ADDIN CSL_CITATION { "citationItems" : [ { "id" : "ITEM-1", "itemData" : { "DOI" : "10.1186/s13742-016-0135-4", "ISSN" : "2047-217X", "abstract" : "When reporting research findings, scientists document the steps they followed so that others can verify and build upon the research. When those steps have been described in sufficient detail that others can retrace the steps and obtain similar results, the research is said to be reproducible. Computers play a vital role in many research disciplines and present both opportunities and challenges for reproducibility. Computers can be programmed to execute analysis tasks, and those programs can be repeated and shared with others. The deterministic nature of most computer programs means that the same analysis tasks, applied to the same data, will often produce the same outputs. However, in practice, computational findings often cannot be reproduced because of complexities in how software is packaged, installed, and executed\u2014and because of limitations associated with how scientists document analysis steps. Many tools and techniques are available to help overcome these challenges; here we describe seven such strategies. With a broad scientific audience in mind, we describe the strengths and limitations of each approach, as well as the circumstances under which each might be applied. No single strategy is sufficient for every scenario; thus we emphasize that it is often useful to combine approaches.", "author" : [ { "dropping-particle" : "", "family" : "Piccolo", "given" : "Stephen R.", "non-dropping-particle" : "", "parse-names" : false, "suffix" : "" }, { "dropping-particle" : "", "family" : "Frampton", "given" : "Michael B.", "non-dropping-particle" : "", "parse-names" : false, "suffix" : "" } ], "container-title" : "GigaScience", "id" : "ITEM-1", "issue" : "1", "issued" : { "date-parts" : [ [ "2016", "12", "11" ] ] }, "page" : "30", "publisher" : "BioMed Central", "title" : "Tools and techniques for computational reproducibility", "type" : "article-journal", "volume" : "5" }, "uris" : [ "http://www.mendeley.com/documents/?uuid=7670da68-6d69-3859-8d3d-ab868feab668" ] } ], "mendeley" : { "formattedCitation" : "&lt;sup&gt;12&lt;/sup&gt;", "plainTextFormattedCitation" : "12", "previouslyFormattedCitation" : "&lt;sup&gt;12&lt;/sup&gt;" }, "properties" : {  }, "schema" : "https://github.com/citation-style-language/schema/raw/master/csl-citation.json" }</w:instrText>
      </w:r>
      <w:r w:rsidR="00C22407">
        <w:rPr>
          <w:rFonts w:ascii="Arial" w:hAnsi="Arial" w:cs="Arial"/>
          <w:color w:val="000000"/>
        </w:rPr>
        <w:fldChar w:fldCharType="separate"/>
      </w:r>
      <w:r w:rsidR="00C22407" w:rsidRPr="00C22407">
        <w:rPr>
          <w:rFonts w:ascii="Arial" w:hAnsi="Arial" w:cs="Arial"/>
          <w:noProof/>
          <w:color w:val="000000"/>
          <w:vertAlign w:val="superscript"/>
        </w:rPr>
        <w:t>12</w:t>
      </w:r>
      <w:r w:rsidR="00C22407">
        <w:rPr>
          <w:rFonts w:ascii="Arial" w:hAnsi="Arial" w:cs="Arial"/>
          <w:color w:val="000000"/>
        </w:rPr>
        <w:fldChar w:fldCharType="end"/>
      </w:r>
      <w:r w:rsidR="004E702E">
        <w:rPr>
          <w:rFonts w:ascii="Arial" w:hAnsi="Arial" w:cs="Arial"/>
          <w:color w:val="000000"/>
        </w:rPr>
        <w:t xml:space="preserve"> that will make it possible to recreate our analysis on future </w:t>
      </w:r>
      <w:r w:rsidR="00716E7C">
        <w:rPr>
          <w:rFonts w:ascii="Arial" w:hAnsi="Arial" w:cs="Arial"/>
          <w:color w:val="000000"/>
        </w:rPr>
        <w:t>data</w:t>
      </w:r>
      <w:r w:rsidR="003530F0">
        <w:rPr>
          <w:rFonts w:ascii="Arial" w:hAnsi="Arial" w:cs="Arial"/>
          <w:color w:val="000000"/>
        </w:rPr>
        <w:t>-</w:t>
      </w:r>
      <w:r w:rsidR="00716E7C">
        <w:rPr>
          <w:rFonts w:ascii="Arial" w:hAnsi="Arial" w:cs="Arial"/>
          <w:color w:val="000000"/>
        </w:rPr>
        <w:t xml:space="preserve">logger datasets. </w:t>
      </w:r>
    </w:p>
    <w:p w14:paraId="6187813B" w14:textId="77777777" w:rsidR="00CE67A3" w:rsidRPr="00CE67A3" w:rsidRDefault="00CE67A3" w:rsidP="00C31ADD">
      <w:pPr>
        <w:spacing w:after="0" w:line="240" w:lineRule="auto"/>
        <w:ind w:left="720"/>
        <w:textAlignment w:val="baseline"/>
        <w:rPr>
          <w:rFonts w:ascii="Arial" w:eastAsia="Times New Roman" w:hAnsi="Arial" w:cs="Arial"/>
          <w:color w:val="000000"/>
        </w:rPr>
      </w:pPr>
    </w:p>
    <w:p w14:paraId="26758D4D" w14:textId="77777777" w:rsidR="00CE67A3" w:rsidRDefault="0072228D" w:rsidP="0072228D">
      <w:pPr>
        <w:spacing w:after="0" w:line="240" w:lineRule="auto"/>
        <w:jc w:val="center"/>
        <w:rPr>
          <w:rFonts w:ascii="Arial" w:eastAsia="Times New Roman" w:hAnsi="Arial" w:cs="Arial"/>
          <w:color w:val="000000"/>
        </w:rPr>
      </w:pPr>
      <w:r>
        <w:rPr>
          <w:rFonts w:ascii="Arial" w:eastAsia="Times New Roman" w:hAnsi="Arial" w:cs="Arial"/>
          <w:color w:val="000000"/>
        </w:rPr>
        <w:t>PROPOSED METHODS</w:t>
      </w:r>
    </w:p>
    <w:p w14:paraId="3BD3569D" w14:textId="79582FC1" w:rsidR="00190B61" w:rsidRDefault="00190B61" w:rsidP="00190B61">
      <w:pPr>
        <w:spacing w:after="0" w:line="240" w:lineRule="auto"/>
        <w:textAlignment w:val="baseline"/>
        <w:rPr>
          <w:rFonts w:ascii="Arial" w:eastAsia="Times New Roman" w:hAnsi="Arial" w:cs="Arial"/>
          <w:i/>
          <w:color w:val="000000"/>
        </w:rPr>
      </w:pPr>
    </w:p>
    <w:p w14:paraId="1D75A3AD" w14:textId="6CDA4CB5" w:rsidR="008A5EA6" w:rsidRPr="008A5EA6" w:rsidRDefault="008A5EA6" w:rsidP="000D09FE">
      <w:pPr>
        <w:spacing w:after="0" w:line="240" w:lineRule="auto"/>
        <w:textAlignment w:val="baseline"/>
        <w:rPr>
          <w:rFonts w:ascii="Arial" w:eastAsia="Times New Roman" w:hAnsi="Arial" w:cs="Arial"/>
          <w:i/>
          <w:color w:val="000000"/>
        </w:rPr>
      </w:pPr>
      <w:r>
        <w:rPr>
          <w:rFonts w:ascii="Arial" w:eastAsia="Times New Roman" w:hAnsi="Arial" w:cs="Arial"/>
          <w:i/>
          <w:color w:val="000000"/>
        </w:rPr>
        <w:t>Data Tidying and Docker Container Setup</w:t>
      </w:r>
    </w:p>
    <w:p w14:paraId="0C89E57D" w14:textId="4514EA0E" w:rsidR="000D09FE" w:rsidRPr="000D09FE" w:rsidRDefault="00E03DB9" w:rsidP="008A5EA6">
      <w:pPr>
        <w:spacing w:after="0" w:line="240" w:lineRule="auto"/>
        <w:ind w:firstLine="720"/>
        <w:textAlignment w:val="baseline"/>
        <w:rPr>
          <w:rFonts w:ascii="Arial" w:eastAsia="Times New Roman" w:hAnsi="Arial" w:cs="Arial"/>
          <w:color w:val="000000"/>
        </w:rPr>
      </w:pPr>
      <w:r>
        <w:rPr>
          <w:rFonts w:ascii="Arial" w:eastAsia="Times New Roman" w:hAnsi="Arial" w:cs="Arial"/>
          <w:color w:val="000000"/>
        </w:rPr>
        <w:t>The Brigham Young University Turfgrass research program pr</w:t>
      </w:r>
      <w:r w:rsidR="008F48EA">
        <w:rPr>
          <w:rFonts w:ascii="Arial" w:eastAsia="Times New Roman" w:hAnsi="Arial" w:cs="Arial"/>
          <w:color w:val="000000"/>
        </w:rPr>
        <w:t xml:space="preserve">ovided </w:t>
      </w:r>
      <w:r>
        <w:rPr>
          <w:rFonts w:ascii="Arial" w:eastAsia="Times New Roman" w:hAnsi="Arial" w:cs="Arial"/>
          <w:color w:val="000000"/>
        </w:rPr>
        <w:t>data f</w:t>
      </w:r>
      <w:r w:rsidR="000812DC">
        <w:rPr>
          <w:rFonts w:ascii="Arial" w:eastAsia="Times New Roman" w:hAnsi="Arial" w:cs="Arial"/>
          <w:color w:val="000000"/>
        </w:rPr>
        <w:t>rom 13 Decagon data-logg</w:t>
      </w:r>
      <w:r w:rsidR="008F48EA">
        <w:rPr>
          <w:rFonts w:ascii="Arial" w:eastAsia="Times New Roman" w:hAnsi="Arial" w:cs="Arial"/>
          <w:color w:val="000000"/>
        </w:rPr>
        <w:t>ers</w:t>
      </w:r>
      <w:r w:rsidR="000812DC">
        <w:rPr>
          <w:rFonts w:ascii="Arial" w:eastAsia="Times New Roman" w:hAnsi="Arial" w:cs="Arial"/>
          <w:color w:val="000000"/>
        </w:rPr>
        <w:t>. Five sensors report to ea</w:t>
      </w:r>
      <w:r w:rsidR="006409DF">
        <w:rPr>
          <w:rFonts w:ascii="Arial" w:eastAsia="Times New Roman" w:hAnsi="Arial" w:cs="Arial"/>
          <w:color w:val="000000"/>
        </w:rPr>
        <w:t>ch data-logger, so each file consists of</w:t>
      </w:r>
      <w:r w:rsidR="000812DC">
        <w:rPr>
          <w:rFonts w:ascii="Arial" w:eastAsia="Times New Roman" w:hAnsi="Arial" w:cs="Arial"/>
          <w:color w:val="000000"/>
        </w:rPr>
        <w:t xml:space="preserve"> data from several sensor types, corresponding to different plots. </w:t>
      </w:r>
      <w:r w:rsidR="000D09FE" w:rsidRPr="000D09FE">
        <w:rPr>
          <w:rFonts w:ascii="Arial" w:eastAsia="Times New Roman" w:hAnsi="Arial" w:cs="Arial"/>
          <w:color w:val="000000"/>
        </w:rPr>
        <w:t>Initial data retrieval and processing was done in a Jupyter Notebook, with Python 3.6.2 with jupyter_core 4.3.0. We also used numpy 1.13.0 and pandas 0.20.2. To reinitialize the files, we used Microsoft Excel for Mac 15.27. We exported the Jupyter Notebook to a single python script that can be run in a Docker container. The container was created with Docker version 17.12.0-ce.</w:t>
      </w:r>
    </w:p>
    <w:p w14:paraId="1FCB0A15" w14:textId="48E1B8B1" w:rsidR="000D09FE" w:rsidRPr="000D09FE" w:rsidRDefault="000D09FE" w:rsidP="000D09FE">
      <w:pPr>
        <w:spacing w:after="0" w:line="240" w:lineRule="auto"/>
        <w:textAlignment w:val="baseline"/>
        <w:rPr>
          <w:rFonts w:ascii="Arial" w:eastAsia="Times New Roman" w:hAnsi="Arial" w:cs="Arial"/>
          <w:color w:val="000000"/>
        </w:rPr>
      </w:pPr>
      <w:r w:rsidRPr="000D09FE">
        <w:rPr>
          <w:rFonts w:ascii="Arial" w:eastAsia="Times New Roman" w:hAnsi="Arial" w:cs="Arial"/>
          <w:color w:val="000000"/>
        </w:rPr>
        <w:t xml:space="preserve"> </w:t>
      </w:r>
      <w:r w:rsidR="004866E4">
        <w:rPr>
          <w:rFonts w:ascii="Arial" w:eastAsia="Times New Roman" w:hAnsi="Arial" w:cs="Arial"/>
          <w:color w:val="000000"/>
        </w:rPr>
        <w:tab/>
      </w:r>
      <w:r w:rsidRPr="000D09FE">
        <w:rPr>
          <w:rFonts w:ascii="Arial" w:eastAsia="Times New Roman" w:hAnsi="Arial" w:cs="Arial"/>
          <w:color w:val="000000"/>
        </w:rPr>
        <w:t xml:space="preserve">The .xls data files output by the Decagon server were not properly initialized. The file header was missing data, and it was necessary to manually open and save each file in Excel. After initialization, starting with the file generated by the datalogger on the front of the first row, each file was read in as a pandas dataframe and processed by the Python script. Each set of columns corresponding to a single plot was sliced and appended to the others in that row. Each of the resulting frames was appended to create one large frame. This frame, and each intermediate frame, was written to a </w:t>
      </w:r>
      <w:r>
        <w:rPr>
          <w:rFonts w:ascii="Arial" w:eastAsia="Times New Roman" w:hAnsi="Arial" w:cs="Arial"/>
          <w:color w:val="000000"/>
        </w:rPr>
        <w:t>tab-delimited (.</w:t>
      </w:r>
      <w:r w:rsidRPr="000D09FE">
        <w:rPr>
          <w:rFonts w:ascii="Arial" w:eastAsia="Times New Roman" w:hAnsi="Arial" w:cs="Arial"/>
          <w:color w:val="000000"/>
        </w:rPr>
        <w:t>tsv</w:t>
      </w:r>
      <w:r>
        <w:rPr>
          <w:rFonts w:ascii="Arial" w:eastAsia="Times New Roman" w:hAnsi="Arial" w:cs="Arial"/>
          <w:color w:val="000000"/>
        </w:rPr>
        <w:t>)</w:t>
      </w:r>
      <w:r w:rsidRPr="000D09FE">
        <w:rPr>
          <w:rFonts w:ascii="Arial" w:eastAsia="Times New Roman" w:hAnsi="Arial" w:cs="Arial"/>
          <w:color w:val="000000"/>
        </w:rPr>
        <w:t xml:space="preserve"> file for further processing by R. </w:t>
      </w:r>
      <w:r w:rsidR="008F48EA">
        <w:rPr>
          <w:rFonts w:ascii="Arial" w:eastAsia="Times New Roman" w:hAnsi="Arial" w:cs="Arial"/>
          <w:color w:val="000000"/>
        </w:rPr>
        <w:t>One of the data-logger files logged i</w:t>
      </w:r>
      <w:r w:rsidRPr="000D09FE">
        <w:rPr>
          <w:rFonts w:ascii="Arial" w:eastAsia="Times New Roman" w:hAnsi="Arial" w:cs="Arial"/>
          <w:color w:val="000000"/>
        </w:rPr>
        <w:t>rrigation flow for all of the plots, so it was not included in the main dataframe; data from this file was read into a separate frame so it can be merged with the final frame later.</w:t>
      </w:r>
    </w:p>
    <w:p w14:paraId="1D2EA879" w14:textId="078BE8FB" w:rsidR="000D09FE" w:rsidRPr="000D09FE" w:rsidRDefault="000D09FE" w:rsidP="009A25C0">
      <w:pPr>
        <w:spacing w:after="0" w:line="240" w:lineRule="auto"/>
        <w:ind w:firstLine="720"/>
        <w:textAlignment w:val="baseline"/>
        <w:rPr>
          <w:rFonts w:ascii="Arial" w:eastAsia="Times New Roman" w:hAnsi="Arial" w:cs="Arial"/>
          <w:color w:val="000000"/>
        </w:rPr>
      </w:pPr>
      <w:r w:rsidRPr="000D09FE">
        <w:rPr>
          <w:rFonts w:ascii="Arial" w:eastAsia="Times New Roman" w:hAnsi="Arial" w:cs="Arial"/>
          <w:color w:val="000000"/>
        </w:rPr>
        <w:t>To use the Docker container, download the most-recent recent version of Docker. Make sure the daemon is running. We recommend going through at least the first two steps of the Get Started guide. Then</w:t>
      </w:r>
      <w:r w:rsidR="008A5EA6">
        <w:rPr>
          <w:rFonts w:ascii="Arial" w:eastAsia="Times New Roman" w:hAnsi="Arial" w:cs="Arial"/>
          <w:color w:val="000000"/>
        </w:rPr>
        <w:t>,</w:t>
      </w:r>
      <w:r w:rsidRPr="000D09FE">
        <w:rPr>
          <w:rFonts w:ascii="Arial" w:eastAsia="Times New Roman" w:hAnsi="Arial" w:cs="Arial"/>
          <w:color w:val="000000"/>
        </w:rPr>
        <w:t xml:space="preserve"> clone the repo</w:t>
      </w:r>
      <w:r w:rsidR="008A5EA6">
        <w:rPr>
          <w:rFonts w:ascii="Arial" w:eastAsia="Times New Roman" w:hAnsi="Arial" w:cs="Arial"/>
          <w:color w:val="000000"/>
        </w:rPr>
        <w:t>sitory</w:t>
      </w:r>
      <w:r w:rsidRPr="000D09FE">
        <w:rPr>
          <w:rFonts w:ascii="Arial" w:eastAsia="Times New Roman" w:hAnsi="Arial" w:cs="Arial"/>
          <w:color w:val="000000"/>
        </w:rPr>
        <w:t xml:space="preserve"> and switch to the root folder. Build the image:</w:t>
      </w:r>
    </w:p>
    <w:p w14:paraId="2201F6B0" w14:textId="77777777" w:rsidR="000D09FE" w:rsidRPr="000D09FE" w:rsidRDefault="000D09FE" w:rsidP="008A5EA6">
      <w:pPr>
        <w:spacing w:after="0" w:line="240" w:lineRule="auto"/>
        <w:jc w:val="center"/>
        <w:textAlignment w:val="baseline"/>
        <w:rPr>
          <w:rFonts w:ascii="Arial" w:eastAsia="Times New Roman" w:hAnsi="Arial" w:cs="Arial"/>
          <w:color w:val="000000"/>
        </w:rPr>
      </w:pPr>
      <w:r w:rsidRPr="000D09FE">
        <w:rPr>
          <w:rFonts w:ascii="Arial" w:eastAsia="Times New Roman" w:hAnsi="Arial" w:cs="Arial"/>
          <w:color w:val="000000"/>
        </w:rPr>
        <w:t>docker build -t nitro</w:t>
      </w:r>
    </w:p>
    <w:p w14:paraId="4061716A" w14:textId="77777777" w:rsidR="000D09FE" w:rsidRPr="000D09FE" w:rsidRDefault="000D09FE" w:rsidP="000D09FE">
      <w:pPr>
        <w:spacing w:after="0" w:line="240" w:lineRule="auto"/>
        <w:textAlignment w:val="baseline"/>
        <w:rPr>
          <w:rFonts w:ascii="Arial" w:eastAsia="Times New Roman" w:hAnsi="Arial" w:cs="Arial"/>
          <w:color w:val="000000"/>
        </w:rPr>
      </w:pPr>
      <w:r w:rsidRPr="000D09FE">
        <w:rPr>
          <w:rFonts w:ascii="Arial" w:eastAsia="Times New Roman" w:hAnsi="Arial" w:cs="Arial"/>
          <w:color w:val="000000"/>
        </w:rPr>
        <w:t>Then run it:</w:t>
      </w:r>
    </w:p>
    <w:p w14:paraId="7548C12D" w14:textId="77777777" w:rsidR="000D09FE" w:rsidRPr="000D09FE" w:rsidRDefault="000D09FE" w:rsidP="008A5EA6">
      <w:pPr>
        <w:spacing w:after="0" w:line="240" w:lineRule="auto"/>
        <w:jc w:val="center"/>
        <w:textAlignment w:val="baseline"/>
        <w:rPr>
          <w:rFonts w:ascii="Arial" w:eastAsia="Times New Roman" w:hAnsi="Arial" w:cs="Arial"/>
          <w:color w:val="000000"/>
        </w:rPr>
      </w:pPr>
      <w:r w:rsidRPr="000D09FE">
        <w:rPr>
          <w:rFonts w:ascii="Arial" w:eastAsia="Times New Roman" w:hAnsi="Arial" w:cs="Arial"/>
          <w:color w:val="000000"/>
        </w:rPr>
        <w:t>docker run nitro</w:t>
      </w:r>
    </w:p>
    <w:p w14:paraId="0327DB1B" w14:textId="77777777" w:rsidR="000D09FE" w:rsidRPr="000D09FE" w:rsidRDefault="000D09FE" w:rsidP="000D09FE">
      <w:pPr>
        <w:spacing w:after="0" w:line="240" w:lineRule="auto"/>
        <w:textAlignment w:val="baseline"/>
        <w:rPr>
          <w:rFonts w:ascii="Arial" w:eastAsia="Times New Roman" w:hAnsi="Arial" w:cs="Arial"/>
          <w:color w:val="000000"/>
        </w:rPr>
      </w:pPr>
    </w:p>
    <w:p w14:paraId="2B0D42BF" w14:textId="77777777" w:rsidR="000D09FE" w:rsidRPr="000D09FE" w:rsidRDefault="000D09FE" w:rsidP="000D09FE">
      <w:pPr>
        <w:spacing w:after="0" w:line="240" w:lineRule="auto"/>
        <w:textAlignment w:val="baseline"/>
        <w:rPr>
          <w:rFonts w:ascii="Arial" w:eastAsia="Times New Roman" w:hAnsi="Arial" w:cs="Arial"/>
          <w:color w:val="000000"/>
        </w:rPr>
      </w:pPr>
      <w:r w:rsidRPr="000D09FE">
        <w:rPr>
          <w:rFonts w:ascii="Arial" w:eastAsia="Times New Roman" w:hAnsi="Arial" w:cs="Arial"/>
          <w:color w:val="000000"/>
        </w:rPr>
        <w:t>By default, the script will only create the final file, but the boolean outputIntermediateFiles in process_input.py (line 22) can be set to “True” and intermediate files will also be created.</w:t>
      </w:r>
    </w:p>
    <w:p w14:paraId="0DBD9AEB" w14:textId="77777777" w:rsidR="008A5EA6" w:rsidRDefault="008A5EA6" w:rsidP="00190B61">
      <w:pPr>
        <w:spacing w:after="0" w:line="240" w:lineRule="auto"/>
        <w:textAlignment w:val="baseline"/>
        <w:rPr>
          <w:rFonts w:ascii="Arial" w:eastAsia="Times New Roman" w:hAnsi="Arial" w:cs="Arial"/>
          <w:color w:val="000000"/>
        </w:rPr>
      </w:pPr>
    </w:p>
    <w:p w14:paraId="1A48B098" w14:textId="71AB812C" w:rsidR="00E03DB9" w:rsidRPr="00190B61" w:rsidRDefault="00E03DB9" w:rsidP="00190B61">
      <w:pPr>
        <w:spacing w:after="0" w:line="240" w:lineRule="auto"/>
        <w:textAlignment w:val="baseline"/>
        <w:rPr>
          <w:rFonts w:ascii="Arial" w:eastAsia="Times New Roman" w:hAnsi="Arial" w:cs="Arial"/>
          <w:i/>
          <w:color w:val="000000"/>
        </w:rPr>
      </w:pPr>
      <w:r>
        <w:rPr>
          <w:rFonts w:ascii="Arial" w:eastAsia="Times New Roman" w:hAnsi="Arial" w:cs="Arial"/>
          <w:i/>
          <w:color w:val="000000"/>
        </w:rPr>
        <w:t>Figure Design</w:t>
      </w:r>
    </w:p>
    <w:p w14:paraId="1DF1C5A4" w14:textId="6948B4E6" w:rsidR="007F4A06" w:rsidRPr="00FB691E" w:rsidRDefault="00C22407" w:rsidP="00C22407">
      <w:pPr>
        <w:spacing w:after="0" w:line="240" w:lineRule="auto"/>
        <w:textAlignment w:val="baseline"/>
        <w:rPr>
          <w:rFonts w:ascii="Arial" w:eastAsia="Times New Roman" w:hAnsi="Arial" w:cs="Arial"/>
          <w:color w:val="000000"/>
        </w:rPr>
      </w:pPr>
      <w:r>
        <w:rPr>
          <w:rFonts w:ascii="Arial" w:eastAsia="Times New Roman" w:hAnsi="Arial" w:cs="Arial"/>
          <w:color w:val="000000"/>
        </w:rPr>
        <w:tab/>
        <w:t xml:space="preserve">R and RStudio will be used to analyze trends in the data from the three-week period of interest. The readr and dplyr packages will be used to read the </w:t>
      </w:r>
      <w:r w:rsidR="005D33F3">
        <w:rPr>
          <w:rFonts w:ascii="Arial" w:eastAsia="Times New Roman" w:hAnsi="Arial" w:cs="Arial"/>
          <w:color w:val="000000"/>
        </w:rPr>
        <w:t>tidied data into dataframes, then select only rows associated with the study period. The ggplot2 package will be used to design figu</w:t>
      </w:r>
      <w:r w:rsidR="009500CC">
        <w:rPr>
          <w:rFonts w:ascii="Arial" w:eastAsia="Times New Roman" w:hAnsi="Arial" w:cs="Arial"/>
          <w:color w:val="000000"/>
        </w:rPr>
        <w:t>res demonstrating relationships betwe</w:t>
      </w:r>
      <w:r w:rsidR="00C83188">
        <w:rPr>
          <w:rFonts w:ascii="Arial" w:eastAsia="Times New Roman" w:hAnsi="Arial" w:cs="Arial"/>
          <w:color w:val="000000"/>
        </w:rPr>
        <w:t xml:space="preserve">en treatments and plant stress (see proposed results for details). </w:t>
      </w:r>
      <w:r w:rsidR="008A5EA6">
        <w:rPr>
          <w:rFonts w:ascii="Arial" w:eastAsia="Times New Roman" w:hAnsi="Arial" w:cs="Arial"/>
          <w:color w:val="000000"/>
        </w:rPr>
        <w:t>The resulting code will be added to the Docker container.</w:t>
      </w:r>
      <w:bookmarkStart w:id="0" w:name="_GoBack"/>
      <w:bookmarkEnd w:id="0"/>
    </w:p>
    <w:p w14:paraId="7820B00C" w14:textId="77777777" w:rsidR="00B853D9" w:rsidRDefault="00B853D9" w:rsidP="00B853D9">
      <w:pPr>
        <w:spacing w:after="0" w:line="240" w:lineRule="auto"/>
        <w:textAlignment w:val="baseline"/>
        <w:rPr>
          <w:rFonts w:ascii="Arial" w:eastAsia="Times New Roman" w:hAnsi="Arial" w:cs="Arial"/>
          <w:color w:val="000000"/>
        </w:rPr>
      </w:pPr>
    </w:p>
    <w:p w14:paraId="190EAE07" w14:textId="77777777" w:rsidR="00B853D9" w:rsidRDefault="0072228D" w:rsidP="0072228D">
      <w:pPr>
        <w:spacing w:after="0" w:line="240" w:lineRule="auto"/>
        <w:jc w:val="center"/>
        <w:textAlignment w:val="baseline"/>
        <w:rPr>
          <w:rFonts w:ascii="Arial" w:eastAsia="Times New Roman" w:hAnsi="Arial" w:cs="Arial"/>
          <w:color w:val="000000"/>
        </w:rPr>
      </w:pPr>
      <w:r>
        <w:rPr>
          <w:rFonts w:ascii="Arial" w:eastAsia="Times New Roman" w:hAnsi="Arial" w:cs="Arial"/>
          <w:color w:val="000000"/>
        </w:rPr>
        <w:t xml:space="preserve">PROPOSED </w:t>
      </w:r>
      <w:r w:rsidR="006F13D6">
        <w:rPr>
          <w:rFonts w:ascii="Arial" w:eastAsia="Times New Roman" w:hAnsi="Arial" w:cs="Arial"/>
          <w:color w:val="000000"/>
        </w:rPr>
        <w:t>RESULTS</w:t>
      </w:r>
    </w:p>
    <w:p w14:paraId="159A3692" w14:textId="77777777" w:rsidR="00380EBA" w:rsidRDefault="00380EBA" w:rsidP="00380EBA">
      <w:pPr>
        <w:spacing w:after="0" w:line="240" w:lineRule="auto"/>
        <w:textAlignment w:val="baseline"/>
        <w:rPr>
          <w:rFonts w:ascii="Arial" w:eastAsia="Times New Roman" w:hAnsi="Arial" w:cs="Arial"/>
          <w:color w:val="000000"/>
        </w:rPr>
      </w:pPr>
    </w:p>
    <w:p w14:paraId="582C39DB" w14:textId="1C4F0690" w:rsidR="00380EBA" w:rsidRPr="007E3FD6" w:rsidRDefault="00380EBA" w:rsidP="00380EBA">
      <w:pPr>
        <w:spacing w:after="0" w:line="240" w:lineRule="auto"/>
        <w:textAlignment w:val="baseline"/>
        <w:rPr>
          <w:rFonts w:ascii="Arial" w:eastAsia="Times New Roman" w:hAnsi="Arial" w:cs="Arial"/>
          <w:color w:val="000000"/>
        </w:rPr>
      </w:pPr>
      <w:r>
        <w:rPr>
          <w:rFonts w:ascii="Arial" w:eastAsia="Times New Roman" w:hAnsi="Arial" w:cs="Arial"/>
          <w:color w:val="000000"/>
        </w:rPr>
        <w:tab/>
        <w:t>Although the timing of this experiment coincided with precipitation that may have interfered with irrigation-related results, we hope we will still be able to identify trends in the data. It will be particularly interesting to visualize the effect of different nitrogen treatments at deficient irrigation levels. We hope to provide excellent analysis tools in the Docker container system that can easily applied to future duplications of this study. Using the ggplot2 package in R, we propose the following figures:</w:t>
      </w:r>
    </w:p>
    <w:p w14:paraId="63370B26" w14:textId="5B5C9D66" w:rsidR="007217C9" w:rsidRPr="00BF2717" w:rsidRDefault="00380EBA" w:rsidP="00C331BB">
      <w:pPr>
        <w:pStyle w:val="ListParagraph"/>
        <w:numPr>
          <w:ilvl w:val="0"/>
          <w:numId w:val="5"/>
        </w:numPr>
        <w:spacing w:line="254" w:lineRule="auto"/>
        <w:rPr>
          <w:rFonts w:ascii="Arial" w:hAnsi="Arial" w:cs="Arial"/>
          <w:color w:val="000000"/>
        </w:rPr>
      </w:pPr>
      <w:r w:rsidRPr="00BF2717">
        <w:rPr>
          <w:rFonts w:ascii="Arial" w:hAnsi="Arial" w:cs="Arial"/>
          <w:color w:val="000000"/>
        </w:rPr>
        <w:t>Plots 43, 53, and 63 are all provided with optimum nitrogen fertilizer, but each represents a different irrigation treatment (full, high, and low, respectively). They each have water potential sensors at 6” and 12” beneath the soil surface. These give values (in kPA) for water that is available to the plant. This chart will help readers to visualize the three water treatments in optimal nitrogen conditions</w:t>
      </w:r>
      <w:r w:rsidR="00BF2717">
        <w:rPr>
          <w:rFonts w:ascii="Arial" w:hAnsi="Arial" w:cs="Arial"/>
          <w:color w:val="000000"/>
        </w:rPr>
        <w:t xml:space="preserve"> over time</w:t>
      </w:r>
      <w:r w:rsidRPr="00BF2717">
        <w:rPr>
          <w:rFonts w:ascii="Arial" w:hAnsi="Arial" w:cs="Arial"/>
          <w:color w:val="000000"/>
        </w:rPr>
        <w:t>.</w:t>
      </w:r>
      <w:r w:rsidR="00BF2717" w:rsidRPr="00BF2717">
        <w:rPr>
          <w:rFonts w:ascii="Arial" w:hAnsi="Arial" w:cs="Arial"/>
          <w:color w:val="000000"/>
        </w:rPr>
        <w:t xml:space="preserve"> Separate charts may be necessary for each depth.</w:t>
      </w:r>
      <w:r w:rsidR="007217C9" w:rsidRPr="00BF2717">
        <w:rPr>
          <w:rFonts w:ascii="Arial" w:hAnsi="Arial" w:cs="Arial"/>
          <w:color w:val="000000"/>
        </w:rPr>
        <w:t xml:space="preserve">  </w:t>
      </w:r>
    </w:p>
    <w:p w14:paraId="0B0F3962" w14:textId="5534078E" w:rsidR="00BF2717" w:rsidRDefault="00BF2717" w:rsidP="007217C9">
      <w:pPr>
        <w:pStyle w:val="ListParagraph"/>
        <w:numPr>
          <w:ilvl w:val="0"/>
          <w:numId w:val="5"/>
        </w:numPr>
        <w:spacing w:line="254" w:lineRule="auto"/>
        <w:rPr>
          <w:rFonts w:ascii="Arial" w:hAnsi="Arial" w:cs="Arial"/>
          <w:color w:val="000000"/>
        </w:rPr>
      </w:pPr>
      <w:r>
        <w:rPr>
          <w:rFonts w:ascii="Arial" w:hAnsi="Arial" w:cs="Arial"/>
          <w:color w:val="000000"/>
        </w:rPr>
        <w:t xml:space="preserve">Volumetric water content data is available from all 27 plots. This data will be used to plot the total soil water content by water treatment for each nitrogen treatment. Separate graphs will be made for each water treatment. Here, we expect to see available water decrease (particularly in low irrigation treatment plots) in plots that have been treated with excessive nitrogen. </w:t>
      </w:r>
    </w:p>
    <w:p w14:paraId="41E2CDA7" w14:textId="63D828B9" w:rsidR="001E41DA" w:rsidRDefault="001E41DA" w:rsidP="001E41DA">
      <w:pPr>
        <w:pStyle w:val="ListParagraph"/>
        <w:numPr>
          <w:ilvl w:val="0"/>
          <w:numId w:val="5"/>
        </w:numPr>
        <w:spacing w:line="254" w:lineRule="auto"/>
        <w:rPr>
          <w:rFonts w:ascii="Arial" w:hAnsi="Arial" w:cs="Arial"/>
          <w:color w:val="000000"/>
        </w:rPr>
      </w:pPr>
      <w:r w:rsidRPr="001E41DA">
        <w:rPr>
          <w:rFonts w:ascii="Arial" w:hAnsi="Arial" w:cs="Arial"/>
          <w:color w:val="000000"/>
        </w:rPr>
        <w:t>For days with apparent available water content variation</w:t>
      </w:r>
      <w:r>
        <w:rPr>
          <w:rFonts w:ascii="Arial" w:hAnsi="Arial" w:cs="Arial"/>
          <w:color w:val="000000"/>
        </w:rPr>
        <w:t xml:space="preserve"> (from chart #2)</w:t>
      </w:r>
      <w:r w:rsidRPr="001E41DA">
        <w:rPr>
          <w:rFonts w:ascii="Arial" w:hAnsi="Arial" w:cs="Arial"/>
          <w:color w:val="000000"/>
        </w:rPr>
        <w:t>, we will use a one-way ANOVA (analysis of variance) for average daily available water content</w:t>
      </w:r>
      <w:r>
        <w:rPr>
          <w:rFonts w:ascii="Arial" w:hAnsi="Arial" w:cs="Arial"/>
          <w:color w:val="000000"/>
        </w:rPr>
        <w:t>.</w:t>
      </w:r>
    </w:p>
    <w:p w14:paraId="35DC69EB" w14:textId="44028B0C" w:rsidR="001E41DA" w:rsidRDefault="001E41DA" w:rsidP="001E41DA">
      <w:pPr>
        <w:pStyle w:val="ListParagraph"/>
        <w:numPr>
          <w:ilvl w:val="0"/>
          <w:numId w:val="5"/>
        </w:numPr>
        <w:spacing w:line="254" w:lineRule="auto"/>
        <w:rPr>
          <w:rFonts w:ascii="Arial" w:hAnsi="Arial" w:cs="Arial"/>
          <w:color w:val="000000"/>
        </w:rPr>
      </w:pPr>
      <w:r>
        <w:rPr>
          <w:rFonts w:ascii="Arial" w:hAnsi="Arial" w:cs="Arial"/>
          <w:color w:val="000000"/>
        </w:rPr>
        <w:t>Three charts (one for each irrigation treatment) will be developed to show the change in NDVI over time between nitrogen treatments. Here, we expect to see NDVI values decrease over time in nitrogen deficient plots, and more so in plots that are also water stressed.</w:t>
      </w:r>
    </w:p>
    <w:p w14:paraId="50FAD6FE" w14:textId="3ACB3F86" w:rsidR="007217C9" w:rsidRDefault="001E41DA" w:rsidP="00404F77">
      <w:pPr>
        <w:pStyle w:val="ListParagraph"/>
        <w:numPr>
          <w:ilvl w:val="0"/>
          <w:numId w:val="5"/>
        </w:numPr>
        <w:spacing w:line="254" w:lineRule="auto"/>
        <w:rPr>
          <w:rFonts w:ascii="Arial" w:hAnsi="Arial" w:cs="Arial"/>
          <w:color w:val="000000"/>
        </w:rPr>
      </w:pPr>
      <w:r>
        <w:rPr>
          <w:rFonts w:ascii="Arial" w:hAnsi="Arial" w:cs="Arial"/>
          <w:color w:val="000000"/>
        </w:rPr>
        <w:t>Line charts will be developed to show the change in canopy temperature o</w:t>
      </w:r>
      <w:r w:rsidR="00404F77">
        <w:rPr>
          <w:rFonts w:ascii="Arial" w:hAnsi="Arial" w:cs="Arial"/>
          <w:color w:val="000000"/>
        </w:rPr>
        <w:t>ver time. Because increased canopy temperature is associated with water stress, the most interesting treatments to observe will be the high nitrogen treatments with low water supply. These should show more stress than low water plots with optimal or deficient nitrogen application.</w:t>
      </w:r>
    </w:p>
    <w:p w14:paraId="2250CEC0" w14:textId="111851C7" w:rsidR="00404F77" w:rsidRPr="00404F77" w:rsidRDefault="00404F77" w:rsidP="00404F77">
      <w:pPr>
        <w:pStyle w:val="ListParagraph"/>
        <w:numPr>
          <w:ilvl w:val="0"/>
          <w:numId w:val="5"/>
        </w:numPr>
        <w:spacing w:line="254" w:lineRule="auto"/>
        <w:rPr>
          <w:rFonts w:ascii="Arial" w:hAnsi="Arial" w:cs="Arial"/>
          <w:color w:val="000000"/>
        </w:rPr>
      </w:pPr>
      <w:r>
        <w:rPr>
          <w:rFonts w:ascii="Arial" w:hAnsi="Arial" w:cs="Arial"/>
          <w:color w:val="000000"/>
        </w:rPr>
        <w:t>Finally, we will provide a schematic to demonstrate the process taken to tidy, combine, analyze, and containerize the data.</w:t>
      </w:r>
    </w:p>
    <w:p w14:paraId="4C088E46" w14:textId="77777777" w:rsidR="00174713" w:rsidRDefault="00404F77" w:rsidP="00174713">
      <w:pPr>
        <w:spacing w:line="254" w:lineRule="auto"/>
        <w:ind w:left="360"/>
        <w:rPr>
          <w:rFonts w:ascii="Arial" w:hAnsi="Arial" w:cs="Arial"/>
          <w:color w:val="000000"/>
        </w:rPr>
      </w:pPr>
      <w:r>
        <w:rPr>
          <w:rFonts w:ascii="Arial" w:hAnsi="Arial" w:cs="Arial"/>
          <w:color w:val="000000"/>
        </w:rPr>
        <w:t xml:space="preserve">For the Milestone Results assignment, we will provide a completed schematic and the first line chart described above. </w:t>
      </w:r>
    </w:p>
    <w:p w14:paraId="3983874C" w14:textId="7F46FA14" w:rsidR="00B853D9" w:rsidRPr="00100926" w:rsidRDefault="00100926" w:rsidP="00174713">
      <w:pPr>
        <w:spacing w:line="254" w:lineRule="auto"/>
        <w:ind w:left="360"/>
        <w:jc w:val="center"/>
        <w:rPr>
          <w:rFonts w:ascii="Arial" w:hAnsi="Arial" w:cs="Arial"/>
        </w:rPr>
      </w:pPr>
      <w:r w:rsidRPr="00100926">
        <w:rPr>
          <w:rFonts w:ascii="Arial" w:hAnsi="Arial" w:cs="Arial"/>
        </w:rPr>
        <w:t>REFERENCES</w:t>
      </w:r>
    </w:p>
    <w:p w14:paraId="52F05BC8" w14:textId="4A654747" w:rsidR="00C22407" w:rsidRPr="00C22407" w:rsidRDefault="00C31ADD" w:rsidP="00C22407">
      <w:pPr>
        <w:widowControl w:val="0"/>
        <w:autoSpaceDE w:val="0"/>
        <w:autoSpaceDN w:val="0"/>
        <w:adjustRightInd w:val="0"/>
        <w:spacing w:line="240" w:lineRule="auto"/>
        <w:ind w:left="640" w:hanging="640"/>
        <w:rPr>
          <w:rFonts w:ascii="Arial" w:hAnsi="Arial" w:cs="Arial"/>
          <w:noProof/>
          <w:szCs w:val="24"/>
        </w:rPr>
      </w:pPr>
      <w:r w:rsidRPr="00100926">
        <w:rPr>
          <w:rFonts w:ascii="Arial" w:hAnsi="Arial" w:cs="Arial"/>
        </w:rPr>
        <w:fldChar w:fldCharType="begin" w:fldLock="1"/>
      </w:r>
      <w:r w:rsidRPr="00100926">
        <w:rPr>
          <w:rFonts w:ascii="Arial" w:hAnsi="Arial" w:cs="Arial"/>
        </w:rPr>
        <w:instrText xml:space="preserve">ADDIN Mendeley Bibliography CSL_BIBLIOGRAPHY </w:instrText>
      </w:r>
      <w:r w:rsidRPr="00100926">
        <w:rPr>
          <w:rFonts w:ascii="Arial" w:hAnsi="Arial" w:cs="Arial"/>
        </w:rPr>
        <w:fldChar w:fldCharType="separate"/>
      </w:r>
      <w:r w:rsidR="00C22407" w:rsidRPr="00C22407">
        <w:rPr>
          <w:rFonts w:ascii="Arial" w:hAnsi="Arial" w:cs="Arial"/>
          <w:noProof/>
          <w:szCs w:val="24"/>
        </w:rPr>
        <w:t>1.</w:t>
      </w:r>
      <w:r w:rsidR="00C22407" w:rsidRPr="00C22407">
        <w:rPr>
          <w:rFonts w:ascii="Arial" w:hAnsi="Arial" w:cs="Arial"/>
          <w:noProof/>
          <w:szCs w:val="24"/>
        </w:rPr>
        <w:tab/>
        <w:t xml:space="preserve">Vörösmarty, C. J., Green, P., Salisbury, J. &amp; Lammers, R. B. Global water resources: </w:t>
      </w:r>
      <w:r w:rsidR="00C22407" w:rsidRPr="00C22407">
        <w:rPr>
          <w:rFonts w:ascii="Arial" w:hAnsi="Arial" w:cs="Arial"/>
          <w:noProof/>
          <w:szCs w:val="24"/>
        </w:rPr>
        <w:lastRenderedPageBreak/>
        <w:t xml:space="preserve">vulnerability from climate change and population growth. </w:t>
      </w:r>
      <w:r w:rsidR="00C22407" w:rsidRPr="00C22407">
        <w:rPr>
          <w:rFonts w:ascii="Arial" w:hAnsi="Arial" w:cs="Arial"/>
          <w:i/>
          <w:iCs/>
          <w:noProof/>
          <w:szCs w:val="24"/>
        </w:rPr>
        <w:t>Science</w:t>
      </w:r>
      <w:r w:rsidR="00C22407" w:rsidRPr="00C22407">
        <w:rPr>
          <w:rFonts w:ascii="Arial" w:hAnsi="Arial" w:cs="Arial"/>
          <w:noProof/>
          <w:szCs w:val="24"/>
        </w:rPr>
        <w:t xml:space="preserve"> </w:t>
      </w:r>
      <w:r w:rsidR="00C22407" w:rsidRPr="00C22407">
        <w:rPr>
          <w:rFonts w:ascii="Arial" w:hAnsi="Arial" w:cs="Arial"/>
          <w:b/>
          <w:bCs/>
          <w:noProof/>
          <w:szCs w:val="24"/>
        </w:rPr>
        <w:t>289,</w:t>
      </w:r>
      <w:r w:rsidR="00C22407" w:rsidRPr="00C22407">
        <w:rPr>
          <w:rFonts w:ascii="Arial" w:hAnsi="Arial" w:cs="Arial"/>
          <w:noProof/>
          <w:szCs w:val="24"/>
        </w:rPr>
        <w:t xml:space="preserve"> 284–8 (2000).</w:t>
      </w:r>
    </w:p>
    <w:p w14:paraId="69FDF1D4" w14:textId="77777777" w:rsidR="00C22407" w:rsidRPr="00C22407" w:rsidRDefault="00C22407" w:rsidP="00C22407">
      <w:pPr>
        <w:widowControl w:val="0"/>
        <w:autoSpaceDE w:val="0"/>
        <w:autoSpaceDN w:val="0"/>
        <w:adjustRightInd w:val="0"/>
        <w:spacing w:line="240" w:lineRule="auto"/>
        <w:ind w:left="640" w:hanging="640"/>
        <w:rPr>
          <w:rFonts w:ascii="Arial" w:hAnsi="Arial" w:cs="Arial"/>
          <w:noProof/>
          <w:szCs w:val="24"/>
        </w:rPr>
      </w:pPr>
      <w:r w:rsidRPr="00C22407">
        <w:rPr>
          <w:rFonts w:ascii="Arial" w:hAnsi="Arial" w:cs="Arial"/>
          <w:noProof/>
          <w:szCs w:val="24"/>
        </w:rPr>
        <w:t>2.</w:t>
      </w:r>
      <w:r w:rsidRPr="00C22407">
        <w:rPr>
          <w:rFonts w:ascii="Arial" w:hAnsi="Arial" w:cs="Arial"/>
          <w:noProof/>
          <w:szCs w:val="24"/>
        </w:rPr>
        <w:tab/>
        <w:t xml:space="preserve">Haque, M. M., Egodawatta, P., Rahman, A. &amp; Goonetilleke, A. Assessing the significance of climate and community factors on urban water demand. </w:t>
      </w:r>
      <w:r w:rsidRPr="00C22407">
        <w:rPr>
          <w:rFonts w:ascii="Arial" w:hAnsi="Arial" w:cs="Arial"/>
          <w:i/>
          <w:iCs/>
          <w:noProof/>
          <w:szCs w:val="24"/>
        </w:rPr>
        <w:t>Int. J. Sustain. Built Environ.</w:t>
      </w:r>
      <w:r w:rsidRPr="00C22407">
        <w:rPr>
          <w:rFonts w:ascii="Arial" w:hAnsi="Arial" w:cs="Arial"/>
          <w:noProof/>
          <w:szCs w:val="24"/>
        </w:rPr>
        <w:t xml:space="preserve"> </w:t>
      </w:r>
      <w:r w:rsidRPr="00C22407">
        <w:rPr>
          <w:rFonts w:ascii="Arial" w:hAnsi="Arial" w:cs="Arial"/>
          <w:b/>
          <w:bCs/>
          <w:noProof/>
          <w:szCs w:val="24"/>
        </w:rPr>
        <w:t>4,</w:t>
      </w:r>
      <w:r w:rsidRPr="00C22407">
        <w:rPr>
          <w:rFonts w:ascii="Arial" w:hAnsi="Arial" w:cs="Arial"/>
          <w:noProof/>
          <w:szCs w:val="24"/>
        </w:rPr>
        <w:t xml:space="preserve"> 222–230 (2015).</w:t>
      </w:r>
    </w:p>
    <w:p w14:paraId="4E333A9D" w14:textId="77777777" w:rsidR="00C22407" w:rsidRPr="00C22407" w:rsidRDefault="00C22407" w:rsidP="00C22407">
      <w:pPr>
        <w:widowControl w:val="0"/>
        <w:autoSpaceDE w:val="0"/>
        <w:autoSpaceDN w:val="0"/>
        <w:adjustRightInd w:val="0"/>
        <w:spacing w:line="240" w:lineRule="auto"/>
        <w:ind w:left="640" w:hanging="640"/>
        <w:rPr>
          <w:rFonts w:ascii="Arial" w:hAnsi="Arial" w:cs="Arial"/>
          <w:noProof/>
          <w:szCs w:val="24"/>
        </w:rPr>
      </w:pPr>
      <w:r w:rsidRPr="00C22407">
        <w:rPr>
          <w:rFonts w:ascii="Arial" w:hAnsi="Arial" w:cs="Arial"/>
          <w:noProof/>
          <w:szCs w:val="24"/>
        </w:rPr>
        <w:t>3.</w:t>
      </w:r>
      <w:r w:rsidRPr="00C22407">
        <w:rPr>
          <w:rFonts w:ascii="Arial" w:hAnsi="Arial" w:cs="Arial"/>
          <w:noProof/>
          <w:szCs w:val="24"/>
        </w:rPr>
        <w:tab/>
        <w:t xml:space="preserve">Rost, S. </w:t>
      </w:r>
      <w:r w:rsidRPr="00C22407">
        <w:rPr>
          <w:rFonts w:ascii="Arial" w:hAnsi="Arial" w:cs="Arial"/>
          <w:i/>
          <w:iCs/>
          <w:noProof/>
          <w:szCs w:val="24"/>
        </w:rPr>
        <w:t>et al.</w:t>
      </w:r>
      <w:r w:rsidRPr="00C22407">
        <w:rPr>
          <w:rFonts w:ascii="Arial" w:hAnsi="Arial" w:cs="Arial"/>
          <w:noProof/>
          <w:szCs w:val="24"/>
        </w:rPr>
        <w:t xml:space="preserve"> Agricultural green and blue water consumption and its influence on the global water system. </w:t>
      </w:r>
      <w:r w:rsidRPr="00C22407">
        <w:rPr>
          <w:rFonts w:ascii="Arial" w:hAnsi="Arial" w:cs="Arial"/>
          <w:i/>
          <w:iCs/>
          <w:noProof/>
          <w:szCs w:val="24"/>
        </w:rPr>
        <w:t>Water Resour. Res.</w:t>
      </w:r>
      <w:r w:rsidRPr="00C22407">
        <w:rPr>
          <w:rFonts w:ascii="Arial" w:hAnsi="Arial" w:cs="Arial"/>
          <w:noProof/>
          <w:szCs w:val="24"/>
        </w:rPr>
        <w:t xml:space="preserve"> </w:t>
      </w:r>
      <w:r w:rsidRPr="00C22407">
        <w:rPr>
          <w:rFonts w:ascii="Arial" w:hAnsi="Arial" w:cs="Arial"/>
          <w:b/>
          <w:bCs/>
          <w:noProof/>
          <w:szCs w:val="24"/>
        </w:rPr>
        <w:t>44,</w:t>
      </w:r>
      <w:r w:rsidRPr="00C22407">
        <w:rPr>
          <w:rFonts w:ascii="Arial" w:hAnsi="Arial" w:cs="Arial"/>
          <w:noProof/>
          <w:szCs w:val="24"/>
        </w:rPr>
        <w:t xml:space="preserve"> (2008).</w:t>
      </w:r>
    </w:p>
    <w:p w14:paraId="1E5C88C1" w14:textId="77777777" w:rsidR="00C22407" w:rsidRPr="00C22407" w:rsidRDefault="00C22407" w:rsidP="00C22407">
      <w:pPr>
        <w:widowControl w:val="0"/>
        <w:autoSpaceDE w:val="0"/>
        <w:autoSpaceDN w:val="0"/>
        <w:adjustRightInd w:val="0"/>
        <w:spacing w:line="240" w:lineRule="auto"/>
        <w:ind w:left="640" w:hanging="640"/>
        <w:rPr>
          <w:rFonts w:ascii="Arial" w:hAnsi="Arial" w:cs="Arial"/>
          <w:noProof/>
          <w:szCs w:val="24"/>
        </w:rPr>
      </w:pPr>
      <w:r w:rsidRPr="00C22407">
        <w:rPr>
          <w:rFonts w:ascii="Arial" w:hAnsi="Arial" w:cs="Arial"/>
          <w:noProof/>
          <w:szCs w:val="24"/>
        </w:rPr>
        <w:t>4.</w:t>
      </w:r>
      <w:r w:rsidRPr="00C22407">
        <w:rPr>
          <w:rFonts w:ascii="Arial" w:hAnsi="Arial" w:cs="Arial"/>
          <w:noProof/>
          <w:szCs w:val="24"/>
        </w:rPr>
        <w:tab/>
        <w:t>Urban Water Conservation and Efficiency Potential in California urbAn WAter use in CAliforniA. (2014).</w:t>
      </w:r>
    </w:p>
    <w:p w14:paraId="5EF72748" w14:textId="77777777" w:rsidR="00C22407" w:rsidRPr="00C22407" w:rsidRDefault="00C22407" w:rsidP="00C22407">
      <w:pPr>
        <w:widowControl w:val="0"/>
        <w:autoSpaceDE w:val="0"/>
        <w:autoSpaceDN w:val="0"/>
        <w:adjustRightInd w:val="0"/>
        <w:spacing w:line="240" w:lineRule="auto"/>
        <w:ind w:left="640" w:hanging="640"/>
        <w:rPr>
          <w:rFonts w:ascii="Arial" w:hAnsi="Arial" w:cs="Arial"/>
          <w:noProof/>
          <w:szCs w:val="24"/>
        </w:rPr>
      </w:pPr>
      <w:r w:rsidRPr="00C22407">
        <w:rPr>
          <w:rFonts w:ascii="Arial" w:hAnsi="Arial" w:cs="Arial"/>
          <w:noProof/>
          <w:szCs w:val="24"/>
        </w:rPr>
        <w:t>5.</w:t>
      </w:r>
      <w:r w:rsidRPr="00C22407">
        <w:rPr>
          <w:rFonts w:ascii="Arial" w:hAnsi="Arial" w:cs="Arial"/>
          <w:noProof/>
          <w:szCs w:val="24"/>
        </w:rPr>
        <w:tab/>
        <w:t xml:space="preserve">St., R. </w:t>
      </w:r>
      <w:r w:rsidRPr="00C22407">
        <w:rPr>
          <w:rFonts w:ascii="Arial" w:hAnsi="Arial" w:cs="Arial"/>
          <w:i/>
          <w:iCs/>
          <w:noProof/>
          <w:szCs w:val="24"/>
        </w:rPr>
        <w:t>et al.</w:t>
      </w:r>
      <w:r w:rsidRPr="00C22407">
        <w:rPr>
          <w:rFonts w:ascii="Arial" w:hAnsi="Arial" w:cs="Arial"/>
          <w:noProof/>
          <w:szCs w:val="24"/>
        </w:rPr>
        <w:t xml:space="preserve"> </w:t>
      </w:r>
      <w:r w:rsidRPr="00C22407">
        <w:rPr>
          <w:rFonts w:ascii="Arial" w:hAnsi="Arial" w:cs="Arial"/>
          <w:i/>
          <w:iCs/>
          <w:noProof/>
          <w:szCs w:val="24"/>
        </w:rPr>
        <w:t>Efficient Water Use in Residential Urban Landscapes</w:t>
      </w:r>
      <w:r w:rsidRPr="00C22407">
        <w:rPr>
          <w:rFonts w:ascii="Arial" w:hAnsi="Arial" w:cs="Arial"/>
          <w:noProof/>
          <w:szCs w:val="24"/>
        </w:rPr>
        <w:t xml:space="preserve">. </w:t>
      </w:r>
      <w:r w:rsidRPr="00C22407">
        <w:rPr>
          <w:rFonts w:ascii="Arial" w:hAnsi="Arial" w:cs="Arial"/>
          <w:i/>
          <w:iCs/>
          <w:noProof/>
          <w:szCs w:val="24"/>
        </w:rPr>
        <w:t>HortScience</w:t>
      </w:r>
      <w:r w:rsidRPr="00C22407">
        <w:rPr>
          <w:rFonts w:ascii="Arial" w:hAnsi="Arial" w:cs="Arial"/>
          <w:noProof/>
          <w:szCs w:val="24"/>
        </w:rPr>
        <w:t xml:space="preserve"> </w:t>
      </w:r>
      <w:r w:rsidRPr="00C22407">
        <w:rPr>
          <w:rFonts w:ascii="Arial" w:hAnsi="Arial" w:cs="Arial"/>
          <w:b/>
          <w:bCs/>
          <w:noProof/>
          <w:szCs w:val="24"/>
        </w:rPr>
        <w:t>43,</w:t>
      </w:r>
      <w:r w:rsidRPr="00C22407">
        <w:rPr>
          <w:rFonts w:ascii="Arial" w:hAnsi="Arial" w:cs="Arial"/>
          <w:noProof/>
          <w:szCs w:val="24"/>
        </w:rPr>
        <w:t xml:space="preserve"> (The Society, 2008).</w:t>
      </w:r>
    </w:p>
    <w:p w14:paraId="4AAAE6D2" w14:textId="77777777" w:rsidR="00C22407" w:rsidRPr="00C22407" w:rsidRDefault="00C22407" w:rsidP="00C22407">
      <w:pPr>
        <w:widowControl w:val="0"/>
        <w:autoSpaceDE w:val="0"/>
        <w:autoSpaceDN w:val="0"/>
        <w:adjustRightInd w:val="0"/>
        <w:spacing w:line="240" w:lineRule="auto"/>
        <w:ind w:left="640" w:hanging="640"/>
        <w:rPr>
          <w:rFonts w:ascii="Arial" w:hAnsi="Arial" w:cs="Arial"/>
          <w:noProof/>
          <w:szCs w:val="24"/>
        </w:rPr>
      </w:pPr>
      <w:r w:rsidRPr="00C22407">
        <w:rPr>
          <w:rFonts w:ascii="Arial" w:hAnsi="Arial" w:cs="Arial"/>
          <w:noProof/>
          <w:szCs w:val="24"/>
        </w:rPr>
        <w:t>6.</w:t>
      </w:r>
      <w:r w:rsidRPr="00C22407">
        <w:rPr>
          <w:rFonts w:ascii="Arial" w:hAnsi="Arial" w:cs="Arial"/>
          <w:noProof/>
          <w:szCs w:val="24"/>
        </w:rPr>
        <w:tab/>
        <w:t>THE TURFGRASS INDUSTRY -PRESENT AND FUTURE.</w:t>
      </w:r>
    </w:p>
    <w:p w14:paraId="1965F530" w14:textId="77777777" w:rsidR="00C22407" w:rsidRPr="00C22407" w:rsidRDefault="00C22407" w:rsidP="00C22407">
      <w:pPr>
        <w:widowControl w:val="0"/>
        <w:autoSpaceDE w:val="0"/>
        <w:autoSpaceDN w:val="0"/>
        <w:adjustRightInd w:val="0"/>
        <w:spacing w:line="240" w:lineRule="auto"/>
        <w:ind w:left="640" w:hanging="640"/>
        <w:rPr>
          <w:rFonts w:ascii="Arial" w:hAnsi="Arial" w:cs="Arial"/>
          <w:noProof/>
          <w:szCs w:val="24"/>
        </w:rPr>
      </w:pPr>
      <w:r w:rsidRPr="00C22407">
        <w:rPr>
          <w:rFonts w:ascii="Arial" w:hAnsi="Arial" w:cs="Arial"/>
          <w:noProof/>
          <w:szCs w:val="24"/>
        </w:rPr>
        <w:t>7.</w:t>
      </w:r>
      <w:r w:rsidRPr="00C22407">
        <w:rPr>
          <w:rFonts w:ascii="Arial" w:hAnsi="Arial" w:cs="Arial"/>
          <w:noProof/>
          <w:szCs w:val="24"/>
        </w:rPr>
        <w:tab/>
        <w:t xml:space="preserve">Endter-Wada, J., Kurtzman, J., Keenan, S. P., Kjelgren, R. K. &amp; Neale, C. M. U. Situational Waste in Landscape Watering: Residential and Business Water Use in an Urban Utah Community </w:t>
      </w:r>
      <w:r w:rsidRPr="00C22407">
        <w:rPr>
          <w:rFonts w:ascii="Arial" w:hAnsi="Arial" w:cs="Arial"/>
          <w:noProof/>
          <w:szCs w:val="24"/>
          <w:vertAlign w:val="superscript"/>
        </w:rPr>
        <w:t>1</w:t>
      </w:r>
      <w:r w:rsidRPr="00C22407">
        <w:rPr>
          <w:rFonts w:ascii="Arial" w:hAnsi="Arial" w:cs="Arial"/>
          <w:noProof/>
          <w:szCs w:val="24"/>
        </w:rPr>
        <w:t xml:space="preserve">. </w:t>
      </w:r>
      <w:r w:rsidRPr="00C22407">
        <w:rPr>
          <w:rFonts w:ascii="Arial" w:hAnsi="Arial" w:cs="Arial"/>
          <w:i/>
          <w:iCs/>
          <w:noProof/>
          <w:szCs w:val="24"/>
        </w:rPr>
        <w:t>JAWRA J. Am. Water Resour. Assoc.</w:t>
      </w:r>
      <w:r w:rsidRPr="00C22407">
        <w:rPr>
          <w:rFonts w:ascii="Arial" w:hAnsi="Arial" w:cs="Arial"/>
          <w:noProof/>
          <w:szCs w:val="24"/>
        </w:rPr>
        <w:t xml:space="preserve"> </w:t>
      </w:r>
      <w:r w:rsidRPr="00C22407">
        <w:rPr>
          <w:rFonts w:ascii="Arial" w:hAnsi="Arial" w:cs="Arial"/>
          <w:b/>
          <w:bCs/>
          <w:noProof/>
          <w:szCs w:val="24"/>
        </w:rPr>
        <w:t>44,</w:t>
      </w:r>
      <w:r w:rsidRPr="00C22407">
        <w:rPr>
          <w:rFonts w:ascii="Arial" w:hAnsi="Arial" w:cs="Arial"/>
          <w:noProof/>
          <w:szCs w:val="24"/>
        </w:rPr>
        <w:t xml:space="preserve"> 902–920 (2008).</w:t>
      </w:r>
    </w:p>
    <w:p w14:paraId="777BDF51" w14:textId="77777777" w:rsidR="00C22407" w:rsidRPr="00C22407" w:rsidRDefault="00C22407" w:rsidP="00C22407">
      <w:pPr>
        <w:widowControl w:val="0"/>
        <w:autoSpaceDE w:val="0"/>
        <w:autoSpaceDN w:val="0"/>
        <w:adjustRightInd w:val="0"/>
        <w:spacing w:line="240" w:lineRule="auto"/>
        <w:ind w:left="640" w:hanging="640"/>
        <w:rPr>
          <w:rFonts w:ascii="Arial" w:hAnsi="Arial" w:cs="Arial"/>
          <w:noProof/>
          <w:szCs w:val="24"/>
        </w:rPr>
      </w:pPr>
      <w:r w:rsidRPr="00C22407">
        <w:rPr>
          <w:rFonts w:ascii="Arial" w:hAnsi="Arial" w:cs="Arial"/>
          <w:noProof/>
          <w:szCs w:val="24"/>
        </w:rPr>
        <w:t>8.</w:t>
      </w:r>
      <w:r w:rsidRPr="00C22407">
        <w:rPr>
          <w:rFonts w:ascii="Arial" w:hAnsi="Arial" w:cs="Arial"/>
          <w:noProof/>
          <w:szCs w:val="24"/>
        </w:rPr>
        <w:tab/>
        <w:t xml:space="preserve">Bilgili, U. &amp; Acikgoz, E. Year-Round Nitrogen Fertilization Effects on Growth and Quality of Sports Turf Mixtures. </w:t>
      </w:r>
      <w:r w:rsidRPr="00C22407">
        <w:rPr>
          <w:rFonts w:ascii="Arial" w:hAnsi="Arial" w:cs="Arial"/>
          <w:i/>
          <w:iCs/>
          <w:noProof/>
          <w:szCs w:val="24"/>
        </w:rPr>
        <w:t>J. Plant Nutr.</w:t>
      </w:r>
      <w:r w:rsidRPr="00C22407">
        <w:rPr>
          <w:rFonts w:ascii="Arial" w:hAnsi="Arial" w:cs="Arial"/>
          <w:noProof/>
          <w:szCs w:val="24"/>
        </w:rPr>
        <w:t xml:space="preserve"> </w:t>
      </w:r>
      <w:r w:rsidRPr="00C22407">
        <w:rPr>
          <w:rFonts w:ascii="Arial" w:hAnsi="Arial" w:cs="Arial"/>
          <w:b/>
          <w:bCs/>
          <w:noProof/>
          <w:szCs w:val="24"/>
        </w:rPr>
        <w:t>28,</w:t>
      </w:r>
      <w:r w:rsidRPr="00C22407">
        <w:rPr>
          <w:rFonts w:ascii="Arial" w:hAnsi="Arial" w:cs="Arial"/>
          <w:noProof/>
          <w:szCs w:val="24"/>
        </w:rPr>
        <w:t xml:space="preserve"> 299–307 (2005).</w:t>
      </w:r>
    </w:p>
    <w:p w14:paraId="66331F0F" w14:textId="77777777" w:rsidR="00C22407" w:rsidRPr="00C22407" w:rsidRDefault="00C22407" w:rsidP="00C22407">
      <w:pPr>
        <w:widowControl w:val="0"/>
        <w:autoSpaceDE w:val="0"/>
        <w:autoSpaceDN w:val="0"/>
        <w:adjustRightInd w:val="0"/>
        <w:spacing w:line="240" w:lineRule="auto"/>
        <w:ind w:left="640" w:hanging="640"/>
        <w:rPr>
          <w:rFonts w:ascii="Arial" w:hAnsi="Arial" w:cs="Arial"/>
          <w:noProof/>
          <w:szCs w:val="24"/>
        </w:rPr>
      </w:pPr>
      <w:r w:rsidRPr="00C22407">
        <w:rPr>
          <w:rFonts w:ascii="Arial" w:hAnsi="Arial" w:cs="Arial"/>
          <w:noProof/>
          <w:szCs w:val="24"/>
        </w:rPr>
        <w:t>9.</w:t>
      </w:r>
      <w:r w:rsidRPr="00C22407">
        <w:rPr>
          <w:rFonts w:ascii="Arial" w:hAnsi="Arial" w:cs="Arial"/>
          <w:noProof/>
          <w:szCs w:val="24"/>
        </w:rPr>
        <w:tab/>
        <w:t xml:space="preserve">Carroll, D. A., Hansen, N. C., Hopkins, B. G. &amp; DeJonge, K. C. Leaf temperature of maize and Crop Water Stress Index with variable irrigation and nitrogen supply. </w:t>
      </w:r>
      <w:r w:rsidRPr="00C22407">
        <w:rPr>
          <w:rFonts w:ascii="Arial" w:hAnsi="Arial" w:cs="Arial"/>
          <w:i/>
          <w:iCs/>
          <w:noProof/>
          <w:szCs w:val="24"/>
        </w:rPr>
        <w:t>Irrig. Sci.</w:t>
      </w:r>
      <w:r w:rsidRPr="00C22407">
        <w:rPr>
          <w:rFonts w:ascii="Arial" w:hAnsi="Arial" w:cs="Arial"/>
          <w:noProof/>
          <w:szCs w:val="24"/>
        </w:rPr>
        <w:t xml:space="preserve"> </w:t>
      </w:r>
      <w:r w:rsidRPr="00C22407">
        <w:rPr>
          <w:rFonts w:ascii="Arial" w:hAnsi="Arial" w:cs="Arial"/>
          <w:b/>
          <w:bCs/>
          <w:noProof/>
          <w:szCs w:val="24"/>
        </w:rPr>
        <w:t>35,</w:t>
      </w:r>
      <w:r w:rsidRPr="00C22407">
        <w:rPr>
          <w:rFonts w:ascii="Arial" w:hAnsi="Arial" w:cs="Arial"/>
          <w:noProof/>
          <w:szCs w:val="24"/>
        </w:rPr>
        <w:t xml:space="preserve"> 549–560 (2017).</w:t>
      </w:r>
    </w:p>
    <w:p w14:paraId="523B6D5F" w14:textId="77777777" w:rsidR="00C22407" w:rsidRPr="00C22407" w:rsidRDefault="00C22407" w:rsidP="00C22407">
      <w:pPr>
        <w:widowControl w:val="0"/>
        <w:autoSpaceDE w:val="0"/>
        <w:autoSpaceDN w:val="0"/>
        <w:adjustRightInd w:val="0"/>
        <w:spacing w:line="240" w:lineRule="auto"/>
        <w:ind w:left="640" w:hanging="640"/>
        <w:rPr>
          <w:rFonts w:ascii="Arial" w:hAnsi="Arial" w:cs="Arial"/>
          <w:noProof/>
          <w:szCs w:val="24"/>
        </w:rPr>
      </w:pPr>
      <w:r w:rsidRPr="00C22407">
        <w:rPr>
          <w:rFonts w:ascii="Arial" w:hAnsi="Arial" w:cs="Arial"/>
          <w:noProof/>
          <w:szCs w:val="24"/>
        </w:rPr>
        <w:t>10.</w:t>
      </w:r>
      <w:r w:rsidRPr="00C22407">
        <w:rPr>
          <w:rFonts w:ascii="Arial" w:hAnsi="Arial" w:cs="Arial"/>
          <w:noProof/>
          <w:szCs w:val="24"/>
        </w:rPr>
        <w:tab/>
        <w:t xml:space="preserve">Cabrera-Bosquet, L. </w:t>
      </w:r>
      <w:r w:rsidRPr="00C22407">
        <w:rPr>
          <w:rFonts w:ascii="Arial" w:hAnsi="Arial" w:cs="Arial"/>
          <w:i/>
          <w:iCs/>
          <w:noProof/>
          <w:szCs w:val="24"/>
        </w:rPr>
        <w:t>et al.</w:t>
      </w:r>
      <w:r w:rsidRPr="00C22407">
        <w:rPr>
          <w:rFonts w:ascii="Arial" w:hAnsi="Arial" w:cs="Arial"/>
          <w:noProof/>
          <w:szCs w:val="24"/>
        </w:rPr>
        <w:t xml:space="preserve"> NDVI as a potential tool for predicting biomass, plant nitrogen content and growth in wheat genotypes subjected to different water and nitrogen conditions. </w:t>
      </w:r>
      <w:r w:rsidRPr="00C22407">
        <w:rPr>
          <w:rFonts w:ascii="Arial" w:hAnsi="Arial" w:cs="Arial"/>
          <w:i/>
          <w:iCs/>
          <w:noProof/>
          <w:szCs w:val="24"/>
        </w:rPr>
        <w:t>Cereal Res. Commun.</w:t>
      </w:r>
      <w:r w:rsidRPr="00C22407">
        <w:rPr>
          <w:rFonts w:ascii="Arial" w:hAnsi="Arial" w:cs="Arial"/>
          <w:noProof/>
          <w:szCs w:val="24"/>
        </w:rPr>
        <w:t xml:space="preserve"> </w:t>
      </w:r>
      <w:r w:rsidRPr="00C22407">
        <w:rPr>
          <w:rFonts w:ascii="Arial" w:hAnsi="Arial" w:cs="Arial"/>
          <w:b/>
          <w:bCs/>
          <w:noProof/>
          <w:szCs w:val="24"/>
        </w:rPr>
        <w:t>39,</w:t>
      </w:r>
      <w:r w:rsidRPr="00C22407">
        <w:rPr>
          <w:rFonts w:ascii="Arial" w:hAnsi="Arial" w:cs="Arial"/>
          <w:noProof/>
          <w:szCs w:val="24"/>
        </w:rPr>
        <w:t xml:space="preserve"> 147–159 (2011).</w:t>
      </w:r>
    </w:p>
    <w:p w14:paraId="4CDFB711" w14:textId="77777777" w:rsidR="00C22407" w:rsidRPr="00C22407" w:rsidRDefault="00C22407" w:rsidP="00C22407">
      <w:pPr>
        <w:widowControl w:val="0"/>
        <w:autoSpaceDE w:val="0"/>
        <w:autoSpaceDN w:val="0"/>
        <w:adjustRightInd w:val="0"/>
        <w:spacing w:line="240" w:lineRule="auto"/>
        <w:ind w:left="640" w:hanging="640"/>
        <w:rPr>
          <w:rFonts w:ascii="Arial" w:hAnsi="Arial" w:cs="Arial"/>
          <w:noProof/>
          <w:szCs w:val="24"/>
        </w:rPr>
      </w:pPr>
      <w:r w:rsidRPr="00C22407">
        <w:rPr>
          <w:rFonts w:ascii="Arial" w:hAnsi="Arial" w:cs="Arial"/>
          <w:noProof/>
          <w:szCs w:val="24"/>
        </w:rPr>
        <w:t>11.</w:t>
      </w:r>
      <w:r w:rsidRPr="00C22407">
        <w:rPr>
          <w:rFonts w:ascii="Arial" w:hAnsi="Arial" w:cs="Arial"/>
          <w:noProof/>
          <w:szCs w:val="24"/>
        </w:rPr>
        <w:tab/>
        <w:t xml:space="preserve">Taghvaeian, S., Chávez, J., Hattendorf, M. &amp; Crookston, M. Optical and Thermal Remote Sensing of Turfgrass Quality, Water Stress, and Water Use under Different Soil and Irrigation Treatments. </w:t>
      </w:r>
      <w:r w:rsidRPr="00C22407">
        <w:rPr>
          <w:rFonts w:ascii="Arial" w:hAnsi="Arial" w:cs="Arial"/>
          <w:i/>
          <w:iCs/>
          <w:noProof/>
          <w:szCs w:val="24"/>
        </w:rPr>
        <w:t>Remote Sens.</w:t>
      </w:r>
      <w:r w:rsidRPr="00C22407">
        <w:rPr>
          <w:rFonts w:ascii="Arial" w:hAnsi="Arial" w:cs="Arial"/>
          <w:noProof/>
          <w:szCs w:val="24"/>
        </w:rPr>
        <w:t xml:space="preserve"> </w:t>
      </w:r>
      <w:r w:rsidRPr="00C22407">
        <w:rPr>
          <w:rFonts w:ascii="Arial" w:hAnsi="Arial" w:cs="Arial"/>
          <w:b/>
          <w:bCs/>
          <w:noProof/>
          <w:szCs w:val="24"/>
        </w:rPr>
        <w:t>5,</w:t>
      </w:r>
      <w:r w:rsidRPr="00C22407">
        <w:rPr>
          <w:rFonts w:ascii="Arial" w:hAnsi="Arial" w:cs="Arial"/>
          <w:noProof/>
          <w:szCs w:val="24"/>
        </w:rPr>
        <w:t xml:space="preserve"> 2327–2347 (2013).</w:t>
      </w:r>
    </w:p>
    <w:p w14:paraId="3D7EF40C" w14:textId="77777777" w:rsidR="00C22407" w:rsidRPr="00C22407" w:rsidRDefault="00C22407" w:rsidP="00C22407">
      <w:pPr>
        <w:widowControl w:val="0"/>
        <w:autoSpaceDE w:val="0"/>
        <w:autoSpaceDN w:val="0"/>
        <w:adjustRightInd w:val="0"/>
        <w:spacing w:line="240" w:lineRule="auto"/>
        <w:ind w:left="640" w:hanging="640"/>
        <w:rPr>
          <w:rFonts w:ascii="Arial" w:hAnsi="Arial" w:cs="Arial"/>
          <w:noProof/>
        </w:rPr>
      </w:pPr>
      <w:r w:rsidRPr="00C22407">
        <w:rPr>
          <w:rFonts w:ascii="Arial" w:hAnsi="Arial" w:cs="Arial"/>
          <w:noProof/>
          <w:szCs w:val="24"/>
        </w:rPr>
        <w:t>12.</w:t>
      </w:r>
      <w:r w:rsidRPr="00C22407">
        <w:rPr>
          <w:rFonts w:ascii="Arial" w:hAnsi="Arial" w:cs="Arial"/>
          <w:noProof/>
          <w:szCs w:val="24"/>
        </w:rPr>
        <w:tab/>
        <w:t xml:space="preserve">Piccolo, S. R. &amp; Frampton, M. B. Tools and techniques for computational reproducibility. </w:t>
      </w:r>
      <w:r w:rsidRPr="00C22407">
        <w:rPr>
          <w:rFonts w:ascii="Arial" w:hAnsi="Arial" w:cs="Arial"/>
          <w:i/>
          <w:iCs/>
          <w:noProof/>
          <w:szCs w:val="24"/>
        </w:rPr>
        <w:t>Gigascience</w:t>
      </w:r>
      <w:r w:rsidRPr="00C22407">
        <w:rPr>
          <w:rFonts w:ascii="Arial" w:hAnsi="Arial" w:cs="Arial"/>
          <w:noProof/>
          <w:szCs w:val="24"/>
        </w:rPr>
        <w:t xml:space="preserve"> </w:t>
      </w:r>
      <w:r w:rsidRPr="00C22407">
        <w:rPr>
          <w:rFonts w:ascii="Arial" w:hAnsi="Arial" w:cs="Arial"/>
          <w:b/>
          <w:bCs/>
          <w:noProof/>
          <w:szCs w:val="24"/>
        </w:rPr>
        <w:t>5,</w:t>
      </w:r>
      <w:r w:rsidRPr="00C22407">
        <w:rPr>
          <w:rFonts w:ascii="Arial" w:hAnsi="Arial" w:cs="Arial"/>
          <w:noProof/>
          <w:szCs w:val="24"/>
        </w:rPr>
        <w:t xml:space="preserve"> 30 (2016).</w:t>
      </w:r>
    </w:p>
    <w:p w14:paraId="1F33B117" w14:textId="77777777" w:rsidR="00CB544F" w:rsidRPr="00100926" w:rsidRDefault="00C31ADD" w:rsidP="00CB544F">
      <w:pPr>
        <w:widowControl w:val="0"/>
        <w:autoSpaceDE w:val="0"/>
        <w:autoSpaceDN w:val="0"/>
        <w:adjustRightInd w:val="0"/>
        <w:spacing w:line="240" w:lineRule="auto"/>
        <w:ind w:left="640" w:hanging="640"/>
        <w:rPr>
          <w:rFonts w:ascii="Arial" w:hAnsi="Arial" w:cs="Arial"/>
        </w:rPr>
      </w:pPr>
      <w:r w:rsidRPr="00100926">
        <w:rPr>
          <w:rFonts w:ascii="Arial" w:hAnsi="Arial" w:cs="Arial"/>
        </w:rPr>
        <w:fldChar w:fldCharType="end"/>
      </w:r>
    </w:p>
    <w:p w14:paraId="1D1D89FD" w14:textId="77777777" w:rsidR="00C31ADD" w:rsidRPr="00100926" w:rsidRDefault="00663B2A">
      <w:pPr>
        <w:rPr>
          <w:rFonts w:ascii="Arial" w:hAnsi="Arial" w:cs="Arial"/>
        </w:rPr>
      </w:pPr>
      <w:r w:rsidRPr="00100926">
        <w:rPr>
          <w:rFonts w:ascii="Arial" w:hAnsi="Arial" w:cs="Arial"/>
        </w:rPr>
        <w:t>(</w:t>
      </w:r>
      <w:r w:rsidR="00CB6F6C" w:rsidRPr="00100926">
        <w:rPr>
          <w:rFonts w:ascii="Arial" w:hAnsi="Arial" w:cs="Arial"/>
        </w:rPr>
        <w:t>Might need</w:t>
      </w:r>
      <w:r w:rsidRPr="00100926">
        <w:rPr>
          <w:rFonts w:ascii="Arial" w:hAnsi="Arial" w:cs="Arial"/>
        </w:rPr>
        <w:t xml:space="preserve"> at least one more source from 2016-2018)</w:t>
      </w:r>
    </w:p>
    <w:p w14:paraId="11435F18" w14:textId="77777777" w:rsidR="00CB6F6C" w:rsidRPr="00100926" w:rsidRDefault="00CB6F6C">
      <w:pPr>
        <w:rPr>
          <w:rFonts w:ascii="Arial" w:hAnsi="Arial" w:cs="Arial"/>
        </w:rPr>
      </w:pPr>
    </w:p>
    <w:sectPr w:rsidR="00CB6F6C" w:rsidRPr="00100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B1A1A"/>
    <w:multiLevelType w:val="hybridMultilevel"/>
    <w:tmpl w:val="36D88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46653"/>
    <w:multiLevelType w:val="multilevel"/>
    <w:tmpl w:val="7FCA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C14DBF"/>
    <w:multiLevelType w:val="multilevel"/>
    <w:tmpl w:val="9A9E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432420"/>
    <w:multiLevelType w:val="multilevel"/>
    <w:tmpl w:val="28EC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27462B"/>
    <w:multiLevelType w:val="hybridMultilevel"/>
    <w:tmpl w:val="204C876C"/>
    <w:lvl w:ilvl="0" w:tplc="49F6DFB8">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7A3"/>
    <w:rsid w:val="000040D9"/>
    <w:rsid w:val="00005F0A"/>
    <w:rsid w:val="00074926"/>
    <w:rsid w:val="000812DC"/>
    <w:rsid w:val="000D09FE"/>
    <w:rsid w:val="00100926"/>
    <w:rsid w:val="00174713"/>
    <w:rsid w:val="00190B61"/>
    <w:rsid w:val="001C0DAC"/>
    <w:rsid w:val="001E41DA"/>
    <w:rsid w:val="001F6075"/>
    <w:rsid w:val="003246FE"/>
    <w:rsid w:val="003530F0"/>
    <w:rsid w:val="00380EBA"/>
    <w:rsid w:val="00392227"/>
    <w:rsid w:val="003C1174"/>
    <w:rsid w:val="003F634F"/>
    <w:rsid w:val="00404F77"/>
    <w:rsid w:val="00411A48"/>
    <w:rsid w:val="00422075"/>
    <w:rsid w:val="00462287"/>
    <w:rsid w:val="004705B4"/>
    <w:rsid w:val="004866E4"/>
    <w:rsid w:val="004B24B8"/>
    <w:rsid w:val="004D1582"/>
    <w:rsid w:val="004E702E"/>
    <w:rsid w:val="004F053B"/>
    <w:rsid w:val="005A437C"/>
    <w:rsid w:val="005D33F3"/>
    <w:rsid w:val="006228F7"/>
    <w:rsid w:val="006409DF"/>
    <w:rsid w:val="00663B2A"/>
    <w:rsid w:val="00690829"/>
    <w:rsid w:val="006F13D6"/>
    <w:rsid w:val="00716E7C"/>
    <w:rsid w:val="007217C9"/>
    <w:rsid w:val="0072228D"/>
    <w:rsid w:val="00751680"/>
    <w:rsid w:val="00785EEA"/>
    <w:rsid w:val="00796AA9"/>
    <w:rsid w:val="007E3FD6"/>
    <w:rsid w:val="007F4A06"/>
    <w:rsid w:val="00865B66"/>
    <w:rsid w:val="008A5EA6"/>
    <w:rsid w:val="008B1B30"/>
    <w:rsid w:val="008E497C"/>
    <w:rsid w:val="008F0A4D"/>
    <w:rsid w:val="008F48EA"/>
    <w:rsid w:val="009500CC"/>
    <w:rsid w:val="009A25C0"/>
    <w:rsid w:val="00A32304"/>
    <w:rsid w:val="00AC028A"/>
    <w:rsid w:val="00B05339"/>
    <w:rsid w:val="00B33BAF"/>
    <w:rsid w:val="00B376E9"/>
    <w:rsid w:val="00B853D9"/>
    <w:rsid w:val="00B8552A"/>
    <w:rsid w:val="00BB39D3"/>
    <w:rsid w:val="00BB749A"/>
    <w:rsid w:val="00BF0E65"/>
    <w:rsid w:val="00BF2717"/>
    <w:rsid w:val="00C22407"/>
    <w:rsid w:val="00C23A59"/>
    <w:rsid w:val="00C31ADD"/>
    <w:rsid w:val="00C70D72"/>
    <w:rsid w:val="00C83188"/>
    <w:rsid w:val="00CB544F"/>
    <w:rsid w:val="00CB6F6C"/>
    <w:rsid w:val="00CE67A3"/>
    <w:rsid w:val="00CF700B"/>
    <w:rsid w:val="00D27B2F"/>
    <w:rsid w:val="00D606B3"/>
    <w:rsid w:val="00D60DC2"/>
    <w:rsid w:val="00D6406D"/>
    <w:rsid w:val="00D83BF2"/>
    <w:rsid w:val="00DD5143"/>
    <w:rsid w:val="00E03DB9"/>
    <w:rsid w:val="00E97AB2"/>
    <w:rsid w:val="00EC24F6"/>
    <w:rsid w:val="00FA6B0D"/>
    <w:rsid w:val="00FB691E"/>
    <w:rsid w:val="00FD7218"/>
    <w:rsid w:val="00FF42E9"/>
    <w:rsid w:val="00FF5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1AC49"/>
  <w15:chartTrackingRefBased/>
  <w15:docId w15:val="{F8ACD902-841A-41EC-9C41-CBC9F943A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67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E67A3"/>
  </w:style>
  <w:style w:type="paragraph" w:styleId="ListParagraph">
    <w:name w:val="List Paragraph"/>
    <w:basedOn w:val="Normal"/>
    <w:uiPriority w:val="34"/>
    <w:qFormat/>
    <w:rsid w:val="00B853D9"/>
    <w:pPr>
      <w:ind w:left="720"/>
      <w:contextualSpacing/>
    </w:pPr>
  </w:style>
  <w:style w:type="character" w:styleId="CommentReference">
    <w:name w:val="annotation reference"/>
    <w:basedOn w:val="DefaultParagraphFont"/>
    <w:uiPriority w:val="99"/>
    <w:semiHidden/>
    <w:unhideWhenUsed/>
    <w:rsid w:val="003F634F"/>
    <w:rPr>
      <w:sz w:val="16"/>
      <w:szCs w:val="16"/>
    </w:rPr>
  </w:style>
  <w:style w:type="paragraph" w:styleId="CommentText">
    <w:name w:val="annotation text"/>
    <w:basedOn w:val="Normal"/>
    <w:link w:val="CommentTextChar"/>
    <w:uiPriority w:val="99"/>
    <w:semiHidden/>
    <w:unhideWhenUsed/>
    <w:rsid w:val="003F634F"/>
    <w:pPr>
      <w:spacing w:line="240" w:lineRule="auto"/>
    </w:pPr>
    <w:rPr>
      <w:sz w:val="20"/>
      <w:szCs w:val="20"/>
    </w:rPr>
  </w:style>
  <w:style w:type="character" w:customStyle="1" w:styleId="CommentTextChar">
    <w:name w:val="Comment Text Char"/>
    <w:basedOn w:val="DefaultParagraphFont"/>
    <w:link w:val="CommentText"/>
    <w:uiPriority w:val="99"/>
    <w:semiHidden/>
    <w:rsid w:val="003F634F"/>
    <w:rPr>
      <w:sz w:val="20"/>
      <w:szCs w:val="20"/>
    </w:rPr>
  </w:style>
  <w:style w:type="paragraph" w:styleId="CommentSubject">
    <w:name w:val="annotation subject"/>
    <w:basedOn w:val="CommentText"/>
    <w:next w:val="CommentText"/>
    <w:link w:val="CommentSubjectChar"/>
    <w:uiPriority w:val="99"/>
    <w:semiHidden/>
    <w:unhideWhenUsed/>
    <w:rsid w:val="003F634F"/>
    <w:rPr>
      <w:b/>
      <w:bCs/>
    </w:rPr>
  </w:style>
  <w:style w:type="character" w:customStyle="1" w:styleId="CommentSubjectChar">
    <w:name w:val="Comment Subject Char"/>
    <w:basedOn w:val="CommentTextChar"/>
    <w:link w:val="CommentSubject"/>
    <w:uiPriority w:val="99"/>
    <w:semiHidden/>
    <w:rsid w:val="003F634F"/>
    <w:rPr>
      <w:b/>
      <w:bCs/>
      <w:sz w:val="20"/>
      <w:szCs w:val="20"/>
    </w:rPr>
  </w:style>
  <w:style w:type="paragraph" w:styleId="BalloonText">
    <w:name w:val="Balloon Text"/>
    <w:basedOn w:val="Normal"/>
    <w:link w:val="BalloonTextChar"/>
    <w:uiPriority w:val="99"/>
    <w:semiHidden/>
    <w:unhideWhenUsed/>
    <w:rsid w:val="003F63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63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131101">
      <w:bodyDiv w:val="1"/>
      <w:marLeft w:val="0"/>
      <w:marRight w:val="0"/>
      <w:marTop w:val="0"/>
      <w:marBottom w:val="0"/>
      <w:divBdr>
        <w:top w:val="none" w:sz="0" w:space="0" w:color="auto"/>
        <w:left w:val="none" w:sz="0" w:space="0" w:color="auto"/>
        <w:bottom w:val="none" w:sz="0" w:space="0" w:color="auto"/>
        <w:right w:val="none" w:sz="0" w:space="0" w:color="auto"/>
      </w:divBdr>
    </w:div>
    <w:div w:id="705444076">
      <w:bodyDiv w:val="1"/>
      <w:marLeft w:val="0"/>
      <w:marRight w:val="0"/>
      <w:marTop w:val="0"/>
      <w:marBottom w:val="0"/>
      <w:divBdr>
        <w:top w:val="none" w:sz="0" w:space="0" w:color="auto"/>
        <w:left w:val="none" w:sz="0" w:space="0" w:color="auto"/>
        <w:bottom w:val="none" w:sz="0" w:space="0" w:color="auto"/>
        <w:right w:val="none" w:sz="0" w:space="0" w:color="auto"/>
      </w:divBdr>
    </w:div>
    <w:div w:id="850142296">
      <w:bodyDiv w:val="1"/>
      <w:marLeft w:val="0"/>
      <w:marRight w:val="0"/>
      <w:marTop w:val="0"/>
      <w:marBottom w:val="0"/>
      <w:divBdr>
        <w:top w:val="none" w:sz="0" w:space="0" w:color="auto"/>
        <w:left w:val="none" w:sz="0" w:space="0" w:color="auto"/>
        <w:bottom w:val="none" w:sz="0" w:space="0" w:color="auto"/>
        <w:right w:val="none" w:sz="0" w:space="0" w:color="auto"/>
      </w:divBdr>
    </w:div>
    <w:div w:id="1224606837">
      <w:bodyDiv w:val="1"/>
      <w:marLeft w:val="0"/>
      <w:marRight w:val="0"/>
      <w:marTop w:val="0"/>
      <w:marBottom w:val="0"/>
      <w:divBdr>
        <w:top w:val="none" w:sz="0" w:space="0" w:color="auto"/>
        <w:left w:val="none" w:sz="0" w:space="0" w:color="auto"/>
        <w:bottom w:val="none" w:sz="0" w:space="0" w:color="auto"/>
        <w:right w:val="none" w:sz="0" w:space="0" w:color="auto"/>
      </w:divBdr>
    </w:div>
    <w:div w:id="1345090581">
      <w:bodyDiv w:val="1"/>
      <w:marLeft w:val="0"/>
      <w:marRight w:val="0"/>
      <w:marTop w:val="0"/>
      <w:marBottom w:val="0"/>
      <w:divBdr>
        <w:top w:val="none" w:sz="0" w:space="0" w:color="auto"/>
        <w:left w:val="none" w:sz="0" w:space="0" w:color="auto"/>
        <w:bottom w:val="none" w:sz="0" w:space="0" w:color="auto"/>
        <w:right w:val="none" w:sz="0" w:space="0" w:color="auto"/>
      </w:divBdr>
    </w:div>
    <w:div w:id="155781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B7332-D2DF-4559-8BD1-2EAEFC839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1836</TotalTime>
  <Pages>4</Pages>
  <Words>6550</Words>
  <Characters>37341</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Mangelson</dc:creator>
  <cp:keywords/>
  <dc:description/>
  <cp:lastModifiedBy>Ryan Mangelson</cp:lastModifiedBy>
  <cp:revision>30</cp:revision>
  <dcterms:created xsi:type="dcterms:W3CDTF">2018-03-21T19:14:00Z</dcterms:created>
  <dcterms:modified xsi:type="dcterms:W3CDTF">2018-03-23T21:03:00Z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2a8f8d22-c77c-3bfb-81bc-aa74415c3d7a</vt:lpwstr>
  </property>
  <property fmtid="{D5CDD505-2E9C-101B-9397-08002B2CF9AE}" pid="24" name="Mendeley Citation Style_1">
    <vt:lpwstr>http://www.zotero.org/styles/nature</vt:lpwstr>
  </property>
</Properties>
</file>